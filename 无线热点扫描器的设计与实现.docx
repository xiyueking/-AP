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napToGrid w:val="0"/>
        <w:spacing w:line="420" w:lineRule="exact"/>
        <w:ind w:left="360"/>
        <w:rPr>
          <w:rFonts w:ascii="黑体" w:hAnsi="宋体" w:eastAsia="黑体"/>
          <w:sz w:val="28"/>
          <w:szCs w:val="20"/>
          <w:u w:val="single"/>
        </w:rPr>
      </w:pPr>
      <w:r>
        <w:rPr>
          <w:rFonts w:hint="eastAsia" w:ascii="宋体" w:hAnsi="宋体"/>
          <w:sz w:val="28"/>
        </w:rPr>
        <w:t xml:space="preserve">                                            </w:t>
      </w:r>
      <w:r>
        <w:rPr>
          <w:rFonts w:hint="eastAsia" w:ascii="黑体" w:hAnsi="宋体" w:eastAsia="黑体"/>
          <w:sz w:val="28"/>
        </w:rPr>
        <w:t>编号</w:t>
      </w:r>
      <w:r>
        <w:rPr>
          <w:rFonts w:hint="eastAsia" w:ascii="黑体" w:hAnsi="宋体" w:eastAsia="黑体"/>
          <w:sz w:val="28"/>
          <w:u w:val="single"/>
        </w:rPr>
        <w:t xml:space="preserve">          </w:t>
      </w:r>
    </w:p>
    <w:p>
      <w:pPr>
        <w:tabs>
          <w:tab w:val="left" w:pos="360"/>
        </w:tabs>
        <w:snapToGrid w:val="0"/>
        <w:spacing w:line="420" w:lineRule="exact"/>
        <w:rPr>
          <w:rFonts w:ascii="宋体" w:hAnsi="宋体"/>
          <w:sz w:val="28"/>
        </w:rPr>
      </w:pPr>
    </w:p>
    <w:p>
      <w:pPr>
        <w:tabs>
          <w:tab w:val="left" w:pos="360"/>
        </w:tabs>
        <w:snapToGrid w:val="0"/>
        <w:spacing w:line="600" w:lineRule="exact"/>
        <w:jc w:val="center"/>
        <w:rPr>
          <w:rFonts w:ascii="楷体_GB2312" w:hAnsi="华文楷体" w:eastAsia="楷体_GB2312"/>
          <w:b/>
          <w:bCs/>
          <w:sz w:val="44"/>
          <w:szCs w:val="44"/>
        </w:rPr>
      </w:pPr>
      <w:r>
        <w:rPr>
          <w:rFonts w:hint="eastAsia" w:ascii="楷体_GB2312" w:hAnsi="华文楷体" w:eastAsia="楷体_GB2312"/>
          <w:b/>
          <w:bCs/>
          <w:sz w:val="44"/>
          <w:szCs w:val="44"/>
        </w:rPr>
        <w:t>南京航空航天大学</w:t>
      </w:r>
    </w:p>
    <w:p>
      <w:pPr>
        <w:tabs>
          <w:tab w:val="left" w:pos="360"/>
        </w:tabs>
        <w:snapToGrid w:val="0"/>
        <w:spacing w:line="600" w:lineRule="exact"/>
        <w:rPr>
          <w:rFonts w:ascii="楷体_GB2312" w:hAnsi="宋体" w:eastAsia="楷体_GB2312"/>
          <w:b/>
          <w:bCs/>
          <w:sz w:val="44"/>
        </w:rPr>
      </w:pPr>
    </w:p>
    <w:p>
      <w:pPr>
        <w:tabs>
          <w:tab w:val="left" w:pos="360"/>
        </w:tabs>
        <w:snapToGrid w:val="0"/>
        <w:spacing w:before="468" w:beforeLines="150" w:line="640" w:lineRule="exact"/>
        <w:jc w:val="center"/>
        <w:rPr>
          <w:rFonts w:ascii="宋体" w:hAnsi="宋体"/>
          <w:b/>
          <w:bCs/>
          <w:spacing w:val="120"/>
          <w:sz w:val="110"/>
          <w:szCs w:val="110"/>
        </w:rPr>
      </w:pPr>
      <w:r>
        <w:rPr>
          <w:rFonts w:hint="eastAsia" w:ascii="宋体" w:hAnsi="宋体"/>
          <w:b/>
          <w:bCs/>
          <w:spacing w:val="120"/>
          <w:sz w:val="110"/>
          <w:szCs w:val="110"/>
        </w:rPr>
        <w:t>毕业设计</w:t>
      </w:r>
    </w:p>
    <w:p>
      <w:pPr>
        <w:tabs>
          <w:tab w:val="left" w:pos="360"/>
        </w:tabs>
        <w:snapToGrid w:val="0"/>
        <w:spacing w:before="156" w:beforeLines="50" w:after="156" w:afterLines="50" w:line="640" w:lineRule="exact"/>
        <w:ind w:left="357"/>
        <w:rPr>
          <w:rFonts w:ascii="宋体" w:hAnsi="宋体"/>
          <w:sz w:val="48"/>
        </w:rPr>
      </w:pPr>
    </w:p>
    <w:tbl>
      <w:tblPr>
        <w:tblStyle w:val="13"/>
        <w:tblW w:w="7923" w:type="dxa"/>
        <w:jc w:val="center"/>
        <w:tblLayout w:type="autofit"/>
        <w:tblCellMar>
          <w:top w:w="0" w:type="dxa"/>
          <w:left w:w="108" w:type="dxa"/>
          <w:bottom w:w="0" w:type="dxa"/>
          <w:right w:w="108" w:type="dxa"/>
        </w:tblCellMar>
      </w:tblPr>
      <w:tblGrid>
        <w:gridCol w:w="2069"/>
        <w:gridCol w:w="5854"/>
      </w:tblGrid>
      <w:tr>
        <w:tblPrEx>
          <w:tblCellMar>
            <w:top w:w="0" w:type="dxa"/>
            <w:left w:w="108" w:type="dxa"/>
            <w:bottom w:w="0" w:type="dxa"/>
            <w:right w:w="108" w:type="dxa"/>
          </w:tblCellMar>
        </w:tblPrEx>
        <w:trPr>
          <w:trHeight w:val="988" w:hRule="atLeast"/>
          <w:jc w:val="center"/>
        </w:trPr>
        <w:tc>
          <w:tcPr>
            <w:tcW w:w="2069" w:type="dxa"/>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44"/>
                <w:szCs w:val="44"/>
              </w:rPr>
            </w:pPr>
            <w:r>
              <w:rPr>
                <w:rFonts w:hint="eastAsia" w:ascii="黑体" w:hAnsi="宋体" w:eastAsia="黑体"/>
                <w:sz w:val="44"/>
                <w:szCs w:val="44"/>
              </w:rPr>
              <w:t>题  目</w:t>
            </w:r>
          </w:p>
        </w:tc>
        <w:tc>
          <w:tcPr>
            <w:tcW w:w="5854" w:type="dxa"/>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44"/>
                <w:szCs w:val="44"/>
              </w:rPr>
            </w:pPr>
            <w:r>
              <w:rPr>
                <w:rFonts w:hint="eastAsia" w:ascii="黑体" w:hAnsi="宋体" w:eastAsia="黑体"/>
                <w:sz w:val="44"/>
                <w:szCs w:val="44"/>
              </w:rPr>
              <w:t>无线热点扫描器的设计与实现</w:t>
            </w:r>
          </w:p>
        </w:tc>
      </w:tr>
    </w:tbl>
    <w:p>
      <w:pPr>
        <w:tabs>
          <w:tab w:val="left" w:pos="360"/>
        </w:tabs>
        <w:snapToGrid w:val="0"/>
        <w:spacing w:before="156" w:beforeLines="50" w:after="156" w:afterLines="50" w:line="640" w:lineRule="exact"/>
        <w:rPr>
          <w:rFonts w:ascii="黑体" w:hAnsi="宋体" w:eastAsia="黑体"/>
          <w:sz w:val="28"/>
        </w:rPr>
      </w:pPr>
    </w:p>
    <w:tbl>
      <w:tblPr>
        <w:tblStyle w:val="13"/>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1"/>
        <w:gridCol w:w="463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0"/>
                <w:szCs w:val="30"/>
              </w:rPr>
            </w:pPr>
            <w:r>
              <w:rPr>
                <w:rFonts w:hint="eastAsia" w:ascii="黑体" w:hAnsi="宋体" w:eastAsia="黑体"/>
                <w:sz w:val="30"/>
                <w:szCs w:val="30"/>
              </w:rPr>
              <w:t>学生姓名</w:t>
            </w:r>
          </w:p>
        </w:tc>
        <w:tc>
          <w:tcPr>
            <w:tcW w:w="4638" w:type="dxa"/>
            <w:tcBorders>
              <w:top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2"/>
                <w:szCs w:val="32"/>
              </w:rPr>
            </w:pPr>
            <w:r>
              <w:rPr>
                <w:rFonts w:ascii="黑体" w:hAnsi="宋体" w:eastAsia="黑体"/>
                <w:sz w:val="32"/>
                <w:szCs w:val="32"/>
              </w:rPr>
              <w:t>肖端桂</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0"/>
                <w:szCs w:val="30"/>
              </w:rPr>
            </w:pPr>
            <w:r>
              <w:rPr>
                <w:rFonts w:hint="eastAsia" w:ascii="黑体" w:hAnsi="宋体" w:eastAsia="黑体"/>
                <w:sz w:val="30"/>
                <w:szCs w:val="30"/>
              </w:rPr>
              <w:t>学    号</w:t>
            </w:r>
          </w:p>
        </w:tc>
        <w:tc>
          <w:tcPr>
            <w:tcW w:w="4638" w:type="dxa"/>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2"/>
                <w:szCs w:val="32"/>
              </w:rPr>
            </w:pPr>
            <w:r>
              <w:rPr>
                <w:rFonts w:ascii="黑体" w:hAnsi="宋体" w:eastAsia="黑体"/>
                <w:sz w:val="32"/>
                <w:szCs w:val="32"/>
              </w:rPr>
              <w:t>161220329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0"/>
                <w:szCs w:val="30"/>
              </w:rPr>
            </w:pPr>
            <w:r>
              <w:rPr>
                <w:rFonts w:hint="eastAsia" w:ascii="黑体" w:hAnsi="宋体" w:eastAsia="黑体"/>
                <w:sz w:val="30"/>
                <w:szCs w:val="30"/>
              </w:rPr>
              <w:t>学    院</w:t>
            </w:r>
          </w:p>
        </w:tc>
        <w:tc>
          <w:tcPr>
            <w:tcW w:w="4638" w:type="dxa"/>
            <w:shd w:val="clear" w:color="auto" w:fill="auto"/>
            <w:vAlign w:val="center"/>
          </w:tcPr>
          <w:p>
            <w:pPr>
              <w:tabs>
                <w:tab w:val="left" w:pos="360"/>
              </w:tabs>
              <w:snapToGrid w:val="0"/>
              <w:spacing w:line="640" w:lineRule="exact"/>
              <w:ind w:right="-57"/>
              <w:jc w:val="center"/>
              <w:rPr>
                <w:rFonts w:ascii="黑体" w:hAnsi="宋体" w:eastAsia="黑体"/>
                <w:sz w:val="32"/>
                <w:szCs w:val="32"/>
              </w:rPr>
            </w:pPr>
            <w:r>
              <w:rPr>
                <w:rFonts w:hint="eastAsia" w:ascii="黑体" w:hAnsi="宋体" w:eastAsia="黑体"/>
                <w:sz w:val="32"/>
                <w:szCs w:val="32"/>
              </w:rPr>
              <w:t>计算机科学与技术学院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0"/>
                <w:szCs w:val="30"/>
              </w:rPr>
            </w:pPr>
            <w:r>
              <w:rPr>
                <w:rFonts w:hint="eastAsia" w:ascii="黑体" w:hAnsi="宋体" w:eastAsia="黑体"/>
                <w:sz w:val="30"/>
                <w:szCs w:val="30"/>
              </w:rPr>
              <w:t>专    业</w:t>
            </w:r>
          </w:p>
        </w:tc>
        <w:tc>
          <w:tcPr>
            <w:tcW w:w="4638" w:type="dxa"/>
            <w:shd w:val="clear" w:color="auto" w:fill="auto"/>
            <w:vAlign w:val="center"/>
          </w:tcPr>
          <w:p>
            <w:pPr>
              <w:tabs>
                <w:tab w:val="left" w:pos="360"/>
              </w:tabs>
              <w:snapToGrid w:val="0"/>
              <w:spacing w:line="640" w:lineRule="exact"/>
              <w:jc w:val="center"/>
              <w:rPr>
                <w:rFonts w:ascii="黑体" w:hAnsi="宋体" w:eastAsia="黑体"/>
                <w:sz w:val="32"/>
                <w:szCs w:val="32"/>
              </w:rPr>
            </w:pPr>
            <w:r>
              <w:rPr>
                <w:rFonts w:hint="eastAsia" w:ascii="黑体" w:hAnsi="宋体" w:eastAsia="黑体"/>
                <w:sz w:val="32"/>
                <w:szCs w:val="32"/>
              </w:rPr>
              <w:t>信息安全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0"/>
                <w:szCs w:val="30"/>
              </w:rPr>
            </w:pPr>
            <w:r>
              <w:rPr>
                <w:rFonts w:hint="eastAsia" w:ascii="黑体" w:hAnsi="宋体" w:eastAsia="黑体"/>
                <w:sz w:val="30"/>
                <w:szCs w:val="30"/>
              </w:rPr>
              <w:t>班    级</w:t>
            </w:r>
          </w:p>
        </w:tc>
        <w:tc>
          <w:tcPr>
            <w:tcW w:w="4638" w:type="dxa"/>
            <w:shd w:val="clear" w:color="auto" w:fill="auto"/>
            <w:vAlign w:val="center"/>
          </w:tcPr>
          <w:p>
            <w:pPr>
              <w:tabs>
                <w:tab w:val="left" w:pos="360"/>
              </w:tabs>
              <w:snapToGrid w:val="0"/>
              <w:spacing w:line="640" w:lineRule="exact"/>
              <w:jc w:val="center"/>
              <w:rPr>
                <w:rFonts w:ascii="黑体" w:hAnsi="宋体" w:eastAsia="黑体"/>
                <w:sz w:val="32"/>
                <w:szCs w:val="32"/>
              </w:rPr>
            </w:pPr>
            <w:r>
              <w:rPr>
                <w:rFonts w:ascii="黑体" w:hAnsi="宋体" w:eastAsia="黑体"/>
                <w:sz w:val="32"/>
                <w:szCs w:val="32"/>
              </w:rPr>
              <w:t>1612203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vAlign w:val="center"/>
          </w:tcPr>
          <w:p>
            <w:pPr>
              <w:tabs>
                <w:tab w:val="left" w:pos="360"/>
              </w:tabs>
              <w:snapToGrid w:val="0"/>
              <w:spacing w:before="156" w:beforeLines="50" w:after="156" w:afterLines="50" w:line="640" w:lineRule="exact"/>
              <w:jc w:val="center"/>
              <w:rPr>
                <w:rFonts w:ascii="黑体" w:hAnsi="宋体" w:eastAsia="黑体"/>
                <w:sz w:val="30"/>
                <w:szCs w:val="30"/>
              </w:rPr>
            </w:pPr>
            <w:r>
              <w:rPr>
                <w:rFonts w:hint="eastAsia" w:ascii="黑体" w:hAnsi="宋体" w:eastAsia="黑体"/>
                <w:sz w:val="30"/>
                <w:szCs w:val="30"/>
              </w:rPr>
              <w:t>指导教师</w:t>
            </w:r>
          </w:p>
        </w:tc>
        <w:tc>
          <w:tcPr>
            <w:tcW w:w="4638" w:type="dxa"/>
            <w:shd w:val="clear" w:color="auto" w:fill="auto"/>
            <w:vAlign w:val="center"/>
          </w:tcPr>
          <w:p>
            <w:pPr>
              <w:tabs>
                <w:tab w:val="left" w:pos="360"/>
              </w:tabs>
              <w:snapToGrid w:val="0"/>
              <w:spacing w:line="640" w:lineRule="exact"/>
              <w:jc w:val="center"/>
              <w:rPr>
                <w:rFonts w:ascii="黑体" w:hAnsi="宋体" w:eastAsia="黑体"/>
                <w:sz w:val="32"/>
                <w:szCs w:val="32"/>
              </w:rPr>
            </w:pPr>
            <w:r>
              <w:rPr>
                <w:rFonts w:hint="eastAsia" w:ascii="黑体" w:eastAsia="黑体"/>
                <w:bCs/>
                <w:sz w:val="32"/>
                <w:szCs w:val="32"/>
              </w:rPr>
              <w:t>陈兵  教授</w:t>
            </w:r>
          </w:p>
        </w:tc>
      </w:tr>
    </w:tbl>
    <w:p>
      <w:pPr>
        <w:tabs>
          <w:tab w:val="left" w:pos="360"/>
        </w:tabs>
        <w:snapToGrid w:val="0"/>
        <w:spacing w:line="600" w:lineRule="exact"/>
        <w:ind w:left="357"/>
        <w:jc w:val="center"/>
        <w:rPr>
          <w:rFonts w:ascii="黑体" w:eastAsia="黑体"/>
          <w:sz w:val="32"/>
        </w:rPr>
      </w:pPr>
    </w:p>
    <w:p>
      <w:pPr>
        <w:tabs>
          <w:tab w:val="left" w:pos="360"/>
        </w:tabs>
        <w:snapToGrid w:val="0"/>
        <w:spacing w:line="600" w:lineRule="exact"/>
        <w:ind w:left="357"/>
        <w:jc w:val="center"/>
        <w:rPr>
          <w:rFonts w:ascii="黑体" w:hAnsi="楷体_GB2312" w:eastAsia="黑体" w:cs="楷体_GB2312"/>
          <w:sz w:val="32"/>
        </w:rPr>
      </w:pPr>
      <w:r>
        <w:rPr>
          <w:rFonts w:hint="eastAsia" w:ascii="黑体" w:eastAsia="黑体"/>
          <w:sz w:val="32"/>
        </w:rPr>
        <w:t>二</w:t>
      </w:r>
      <w:r>
        <w:rPr>
          <w:rFonts w:hint="eastAsia" w:ascii="黑体" w:hAnsi="宋体" w:eastAsia="黑体" w:cs="宋体"/>
          <w:sz w:val="32"/>
        </w:rPr>
        <w:t>〇一六</w:t>
      </w:r>
      <w:r>
        <w:rPr>
          <w:rFonts w:hint="eastAsia" w:ascii="黑体" w:hAnsi="楷体_GB2312" w:eastAsia="黑体" w:cs="楷体_GB2312"/>
          <w:sz w:val="32"/>
        </w:rPr>
        <w:t>年六月</w:t>
      </w:r>
    </w:p>
    <w:p>
      <w:pPr>
        <w:jc w:val="center"/>
        <w:rPr>
          <w:rFonts w:eastAsia="黑体"/>
          <w:b/>
          <w:sz w:val="36"/>
          <w:szCs w:val="36"/>
        </w:rPr>
      </w:pPr>
      <w:r>
        <w:br w:type="page"/>
      </w:r>
      <w:r>
        <w:rPr>
          <w:rFonts w:hint="eastAsia" w:eastAsia="黑体"/>
          <w:b/>
          <w:sz w:val="36"/>
          <w:szCs w:val="36"/>
        </w:rPr>
        <w:t>本科毕业设计（论文）诚信承诺书</w:t>
      </w:r>
    </w:p>
    <w:p>
      <w:pPr>
        <w:spacing w:before="312" w:beforeLines="100"/>
        <w:ind w:firstLine="560"/>
        <w:rPr>
          <w:sz w:val="28"/>
          <w:szCs w:val="28"/>
        </w:rPr>
      </w:pPr>
      <w:r>
        <w:rPr>
          <w:rFonts w:hint="eastAsia"/>
          <w:sz w:val="28"/>
          <w:szCs w:val="28"/>
        </w:rPr>
        <w:t>本人郑重声明：所呈交的毕业设计（论文）（题目：</w:t>
      </w:r>
      <w:r>
        <w:rPr>
          <w:rFonts w:hint="eastAsia"/>
          <w:sz w:val="28"/>
          <w:szCs w:val="28"/>
          <w:u w:val="single"/>
        </w:rPr>
        <w:t>无线热点扫描器的设计与实现</w:t>
      </w:r>
      <w:r>
        <w:rPr>
          <w:rFonts w:hint="eastAsia"/>
          <w:sz w:val="28"/>
          <w:szCs w:val="28"/>
        </w:rPr>
        <w:t>）是本人在导师的指导下独立进行研究所取得的成果。尽本人所知，除了毕业设计（论文）中特别加以标注引用的内容外，本毕业设计（论文）不包含任何其他个人或集体已经发表或撰写的成果作品。</w:t>
      </w:r>
    </w:p>
    <w:p>
      <w:pPr>
        <w:ind w:firstLine="560" w:firstLineChars="200"/>
        <w:rPr>
          <w:sz w:val="28"/>
          <w:szCs w:val="28"/>
        </w:rPr>
      </w:pPr>
    </w:p>
    <w:p>
      <w:pPr>
        <w:ind w:firstLine="2800" w:firstLineChars="1000"/>
        <w:rPr>
          <w:sz w:val="28"/>
          <w:szCs w:val="28"/>
        </w:rPr>
      </w:pPr>
      <w:r>
        <w:rPr>
          <w:rFonts w:hint="eastAsia"/>
          <w:sz w:val="28"/>
          <w:szCs w:val="28"/>
        </w:rPr>
        <w:t xml:space="preserve">作者签名： 肖端桂   </w:t>
      </w:r>
      <w:r>
        <w:rPr>
          <w:sz w:val="28"/>
          <w:szCs w:val="28"/>
        </w:rPr>
        <w:t>2016</w:t>
      </w:r>
      <w:r>
        <w:rPr>
          <w:rFonts w:hint="eastAsia"/>
          <w:sz w:val="28"/>
          <w:szCs w:val="28"/>
        </w:rPr>
        <w:t xml:space="preserve">年 6月1 日  </w:t>
      </w:r>
    </w:p>
    <w:p>
      <w:pPr>
        <w:tabs>
          <w:tab w:val="left" w:pos="360"/>
        </w:tabs>
        <w:jc w:val="center"/>
        <w:rPr>
          <w:sz w:val="28"/>
          <w:szCs w:val="28"/>
        </w:rPr>
      </w:pPr>
      <w:r>
        <w:rPr>
          <w:rFonts w:hint="eastAsia"/>
          <w:sz w:val="28"/>
          <w:szCs w:val="28"/>
        </w:rPr>
        <w:t>（学号）：</w:t>
      </w:r>
      <w:r>
        <w:rPr>
          <w:sz w:val="28"/>
          <w:szCs w:val="28"/>
        </w:rPr>
        <w:t>161220329</w:t>
      </w:r>
    </w:p>
    <w:p>
      <w:pPr>
        <w:tabs>
          <w:tab w:val="left" w:pos="360"/>
        </w:tabs>
        <w:sectPr>
          <w:pgSz w:w="11906" w:h="16838"/>
          <w:pgMar w:top="1440" w:right="1800" w:bottom="1440" w:left="1800" w:header="851" w:footer="992" w:gutter="0"/>
          <w:cols w:space="425" w:num="1"/>
          <w:docGrid w:type="lines" w:linePitch="312" w:charSpace="0"/>
        </w:sectPr>
      </w:pPr>
    </w:p>
    <w:p>
      <w:pPr>
        <w:tabs>
          <w:tab w:val="left" w:pos="360"/>
        </w:tabs>
        <w:spacing w:line="360" w:lineRule="auto"/>
        <w:ind w:right="-4" w:rightChars="-2"/>
        <w:rPr>
          <w:rFonts w:ascii="黑体" w:eastAsia="黑体"/>
          <w:bCs/>
          <w:sz w:val="44"/>
          <w:szCs w:val="44"/>
        </w:rPr>
      </w:pPr>
    </w:p>
    <w:p>
      <w:pPr>
        <w:tabs>
          <w:tab w:val="left" w:pos="360"/>
        </w:tabs>
        <w:spacing w:line="360" w:lineRule="auto"/>
        <w:jc w:val="center"/>
        <w:rPr>
          <w:rFonts w:ascii="黑体" w:eastAsia="黑体"/>
          <w:sz w:val="32"/>
          <w:szCs w:val="32"/>
        </w:rPr>
      </w:pPr>
      <w:r>
        <w:rPr>
          <w:rFonts w:hint="eastAsia" w:ascii="黑体" w:eastAsia="黑体"/>
          <w:bCs/>
          <w:sz w:val="44"/>
          <w:szCs w:val="44"/>
        </w:rPr>
        <w:t>无线热点扫描器的设计与实现</w:t>
      </w:r>
    </w:p>
    <w:p>
      <w:pPr>
        <w:tabs>
          <w:tab w:val="left" w:pos="360"/>
        </w:tabs>
        <w:snapToGrid w:val="0"/>
        <w:spacing w:line="360" w:lineRule="auto"/>
        <w:ind w:left="357"/>
        <w:jc w:val="center"/>
        <w:outlineLvl w:val="1"/>
        <w:rPr>
          <w:sz w:val="30"/>
          <w:szCs w:val="30"/>
        </w:rPr>
      </w:pPr>
      <w:bookmarkStart w:id="0" w:name="_Toc453352266"/>
      <w:r>
        <w:rPr>
          <w:rFonts w:hint="eastAsia"/>
          <w:sz w:val="30"/>
          <w:szCs w:val="30"/>
        </w:rPr>
        <w:t>摘   要</w:t>
      </w:r>
      <w:bookmarkEnd w:id="0"/>
    </w:p>
    <w:p>
      <w:pPr>
        <w:tabs>
          <w:tab w:val="left" w:pos="360"/>
        </w:tabs>
        <w:spacing w:line="360" w:lineRule="auto"/>
        <w:ind w:firstLine="480" w:firstLineChars="200"/>
        <w:rPr>
          <w:rFonts w:ascii="宋体" w:hAnsi="宋体"/>
          <w:sz w:val="24"/>
        </w:rPr>
      </w:pPr>
      <w:r>
        <w:rPr>
          <w:rFonts w:hint="eastAsia" w:ascii="宋体" w:hAnsi="宋体"/>
          <w:sz w:val="24"/>
        </w:rPr>
        <w:t>无线网络因为它的成本低廉、方便快捷、灵活运用等优势越来越得到有效的开发和利用。尤其在当环境复杂、地理布线困难的地方，无线网络的优势显得更为明显,无线网络越来越受到用户的青睐。无线网络目前已经运用到各行各业，企业生产、政府办公、家庭生活、个人学习等。但目前无线网络也存在不足，无线网络在使用过程中存在着除有线网已知的安全威胁外，还存在众多安全问题，而扫描发现无线热点作为后续查找安全问题的第一步尤其显得重要。本文首先简要描述了无线网络的发展情况，研究对比</w:t>
      </w:r>
      <w:r>
        <w:rPr>
          <w:rFonts w:ascii="宋体" w:hAnsi="宋体"/>
          <w:sz w:val="24"/>
        </w:rPr>
        <w:t>无线网与</w:t>
      </w:r>
      <w:r>
        <w:rPr>
          <w:rFonts w:hint="eastAsia" w:ascii="宋体" w:hAnsi="宋体"/>
          <w:sz w:val="24"/>
        </w:rPr>
        <w:t>有线网的</w:t>
      </w:r>
      <w:r>
        <w:rPr>
          <w:rFonts w:ascii="宋体" w:hAnsi="宋体"/>
          <w:sz w:val="24"/>
        </w:rPr>
        <w:t>优劣；</w:t>
      </w:r>
      <w:r>
        <w:rPr>
          <w:rFonts w:hint="eastAsia" w:ascii="宋体" w:hAnsi="宋体"/>
          <w:sz w:val="24"/>
        </w:rPr>
        <w:t>其次</w:t>
      </w:r>
      <w:r>
        <w:rPr>
          <w:rFonts w:ascii="宋体" w:hAnsi="宋体"/>
          <w:sz w:val="24"/>
        </w:rPr>
        <w:t>，</w:t>
      </w:r>
      <w:r>
        <w:rPr>
          <w:rFonts w:hint="eastAsia" w:ascii="宋体" w:hAnsi="宋体"/>
          <w:sz w:val="24"/>
        </w:rPr>
        <w:t>在此基础上设计并实现了一款无线热点扫描器，扫描区域内无线热点信号，并显示无线热点信号强度的变化情况；</w:t>
      </w:r>
      <w:r>
        <w:rPr>
          <w:rFonts w:ascii="宋体" w:hAnsi="宋体"/>
          <w:sz w:val="24"/>
        </w:rPr>
        <w:t>最后，</w:t>
      </w:r>
      <w:r>
        <w:rPr>
          <w:rFonts w:hint="eastAsia" w:ascii="宋体" w:hAnsi="宋体"/>
          <w:sz w:val="24"/>
        </w:rPr>
        <w:t>实验</w:t>
      </w:r>
      <w:del w:id="0" w:author="CB_mobile" w:date="2016-06-10T19:52:00Z">
        <w:r>
          <w:rPr>
            <w:rFonts w:hint="eastAsia" w:ascii="宋体" w:hAnsi="宋体"/>
            <w:sz w:val="24"/>
          </w:rPr>
          <w:delText>的最终</w:delText>
        </w:r>
      </w:del>
      <w:r>
        <w:rPr>
          <w:rFonts w:hint="eastAsia" w:ascii="宋体" w:hAnsi="宋体"/>
          <w:sz w:val="24"/>
        </w:rPr>
        <w:t>结果表明</w:t>
      </w:r>
      <w:r>
        <w:rPr>
          <w:rFonts w:ascii="宋体" w:hAnsi="宋体"/>
          <w:sz w:val="24"/>
        </w:rPr>
        <w:t>，</w:t>
      </w:r>
      <w:r>
        <w:rPr>
          <w:rFonts w:hint="eastAsia" w:ascii="宋体" w:hAnsi="宋体"/>
          <w:sz w:val="24"/>
        </w:rPr>
        <w:t>使用本文设计并实现的无线热点扫描器</w:t>
      </w:r>
      <w:ins w:id="1" w:author="CB_mobile" w:date="2016-06-10T19:52:00Z">
        <w:r>
          <w:rPr>
            <w:rFonts w:hint="eastAsia" w:ascii="宋体" w:hAnsi="宋体"/>
            <w:sz w:val="24"/>
          </w:rPr>
          <w:t>能够正确扫描到</w:t>
        </w:r>
      </w:ins>
      <w:ins w:id="2" w:author="CB_mobile" w:date="2016-06-10T19:53:00Z">
        <w:r>
          <w:rPr>
            <w:rFonts w:hint="eastAsia" w:ascii="宋体" w:hAnsi="宋体"/>
            <w:sz w:val="24"/>
          </w:rPr>
          <w:t>无线热点，并显示无线信号强度变化情况</w:t>
        </w:r>
      </w:ins>
      <w:del w:id="3" w:author="CB_mobile" w:date="2016-06-10T19:52:00Z">
        <w:r>
          <w:rPr>
            <w:rFonts w:hint="eastAsia" w:ascii="宋体" w:hAnsi="宋体"/>
            <w:sz w:val="24"/>
          </w:rPr>
          <w:delText>来</w:delText>
        </w:r>
      </w:del>
      <w:del w:id="4" w:author="CB_mobile" w:date="2016-06-10T19:53:00Z">
        <w:r>
          <w:rPr>
            <w:rFonts w:hint="eastAsia" w:ascii="宋体" w:hAnsi="宋体"/>
            <w:sz w:val="24"/>
          </w:rPr>
          <w:delText>检测无线信号信息，</w:delText>
        </w:r>
      </w:del>
      <w:del w:id="5" w:author="CB_mobile" w:date="2016-06-10T19:53:00Z">
        <w:r>
          <w:rPr>
            <w:rFonts w:ascii="宋体" w:hAnsi="宋体"/>
            <w:sz w:val="24"/>
          </w:rPr>
          <w:delText>可以</w:delText>
        </w:r>
      </w:del>
      <w:del w:id="6" w:author="CB_mobile" w:date="2016-06-10T19:53:00Z">
        <w:r>
          <w:rPr>
            <w:rFonts w:hint="eastAsia" w:ascii="宋体" w:hAnsi="宋体"/>
            <w:sz w:val="24"/>
          </w:rPr>
          <w:delText>到达预期的目的</w:delText>
        </w:r>
      </w:del>
      <w:r>
        <w:rPr>
          <w:rFonts w:hint="eastAsia" w:ascii="宋体" w:hAnsi="宋体"/>
          <w:sz w:val="24"/>
        </w:rPr>
        <w:t>。</w:t>
      </w:r>
    </w:p>
    <w:p>
      <w:pPr>
        <w:tabs>
          <w:tab w:val="left" w:pos="360"/>
          <w:tab w:val="left" w:pos="7410"/>
        </w:tabs>
        <w:spacing w:line="360" w:lineRule="auto"/>
        <w:rPr>
          <w:bCs/>
          <w:sz w:val="24"/>
        </w:rPr>
      </w:pPr>
      <w:r>
        <w:rPr>
          <w:rFonts w:hint="eastAsia" w:ascii="黑体" w:hAnsi="宋体" w:eastAsia="黑体"/>
          <w:sz w:val="30"/>
          <w:szCs w:val="30"/>
        </w:rPr>
        <w:t>关键词</w:t>
      </w:r>
      <w:r>
        <w:rPr>
          <w:rFonts w:hint="eastAsia" w:ascii="宋体" w:hAnsi="宋体"/>
          <w:b/>
          <w:sz w:val="24"/>
        </w:rPr>
        <w:t>：无线局域网、无线热点、无线热点扫描器、信号</w:t>
      </w:r>
    </w:p>
    <w:p>
      <w:pPr>
        <w:tabs>
          <w:tab w:val="left" w:pos="360"/>
          <w:tab w:val="left" w:pos="7410"/>
        </w:tabs>
        <w:spacing w:line="360" w:lineRule="auto"/>
        <w:rPr>
          <w:bCs/>
          <w:sz w:val="24"/>
        </w:rPr>
      </w:pPr>
    </w:p>
    <w:p>
      <w:pPr>
        <w:tabs>
          <w:tab w:val="left" w:pos="360"/>
          <w:tab w:val="left" w:pos="7410"/>
        </w:tabs>
        <w:spacing w:line="360" w:lineRule="auto"/>
        <w:jc w:val="center"/>
        <w:rPr>
          <w:bCs/>
          <w:sz w:val="44"/>
          <w:szCs w:val="44"/>
        </w:rPr>
      </w:pPr>
      <w:r>
        <w:rPr>
          <w:bCs/>
          <w:sz w:val="24"/>
        </w:rPr>
        <w:br w:type="page"/>
      </w:r>
    </w:p>
    <w:p>
      <w:pPr>
        <w:tabs>
          <w:tab w:val="left" w:pos="360"/>
          <w:tab w:val="left" w:pos="7410"/>
        </w:tabs>
        <w:spacing w:line="360" w:lineRule="auto"/>
        <w:jc w:val="center"/>
        <w:rPr>
          <w:rFonts w:eastAsia="黑体"/>
          <w:bCs/>
          <w:sz w:val="44"/>
          <w:szCs w:val="44"/>
        </w:rPr>
      </w:pPr>
      <w:r>
        <w:rPr>
          <w:rFonts w:eastAsia="黑体"/>
          <w:bCs/>
          <w:sz w:val="44"/>
          <w:szCs w:val="44"/>
        </w:rPr>
        <w:t>Design and implementation of wireless hot spot scanner</w:t>
      </w:r>
    </w:p>
    <w:p>
      <w:pPr>
        <w:tabs>
          <w:tab w:val="left" w:pos="360"/>
        </w:tabs>
        <w:snapToGrid w:val="0"/>
        <w:spacing w:line="360" w:lineRule="auto"/>
        <w:ind w:left="357"/>
        <w:jc w:val="center"/>
        <w:outlineLvl w:val="1"/>
        <w:rPr>
          <w:sz w:val="30"/>
          <w:szCs w:val="30"/>
        </w:rPr>
      </w:pPr>
      <w:bookmarkStart w:id="1" w:name="_Toc453352267"/>
      <w:r>
        <w:rPr>
          <w:sz w:val="30"/>
          <w:szCs w:val="30"/>
        </w:rPr>
        <w:t>Abstract</w:t>
      </w:r>
      <w:bookmarkEnd w:id="1"/>
    </w:p>
    <w:p>
      <w:pPr>
        <w:tabs>
          <w:tab w:val="left" w:pos="360"/>
        </w:tabs>
        <w:spacing w:line="360" w:lineRule="auto"/>
        <w:ind w:firstLine="420" w:firstLineChars="200"/>
        <w:rPr>
          <w:bCs/>
          <w:sz w:val="24"/>
        </w:rPr>
      </w:pPr>
      <w:r>
        <w:t xml:space="preserve"> Because of its low cost, convenient and flexible use of the advantages of the wireless network, it is more and more effective to</w:t>
      </w:r>
      <w:ins w:id="7" w:author="CB_mobile" w:date="2016-06-10T19:53:00Z">
        <w:r>
          <w:rPr>
            <w:rFonts w:hint="eastAsia"/>
          </w:rPr>
          <w:t xml:space="preserve"> be</w:t>
        </w:r>
      </w:ins>
      <w:r>
        <w:t xml:space="preserve"> develop</w:t>
      </w:r>
      <w:ins w:id="8" w:author="CB_mobile" w:date="2016-06-10T19:53:00Z">
        <w:r>
          <w:rPr>
            <w:rFonts w:hint="eastAsia"/>
          </w:rPr>
          <w:t>ed</w:t>
        </w:r>
      </w:ins>
      <w:r>
        <w:t xml:space="preserve"> and utilize</w:t>
      </w:r>
      <w:ins w:id="9" w:author="CB_mobile" w:date="2016-06-10T19:53:00Z">
        <w:r>
          <w:rPr>
            <w:rFonts w:hint="eastAsia"/>
          </w:rPr>
          <w:t>d</w:t>
        </w:r>
      </w:ins>
      <w:r>
        <w:t xml:space="preserve"> </w:t>
      </w:r>
      <w:del w:id="10" w:author="CB_mobile" w:date="2016-06-10T19:54:00Z">
        <w:r>
          <w:rPr/>
          <w:delText>the advantages of the wireless network</w:delText>
        </w:r>
      </w:del>
      <w:r>
        <w:t xml:space="preserve">. Especially when the environment is complex and the geographical wiring is difficult, the advantage of the wireless network is more obvious, </w:t>
      </w:r>
      <w:del w:id="11" w:author="CB_mobile" w:date="2016-06-10T19:54:00Z">
        <w:r>
          <w:rPr/>
          <w:delText>the wireless network</w:delText>
        </w:r>
      </w:del>
      <w:ins w:id="12" w:author="CB_mobile" w:date="2016-06-10T19:54:00Z">
        <w:r>
          <w:rPr>
            <w:rFonts w:hint="eastAsia"/>
          </w:rPr>
          <w:t>so it</w:t>
        </w:r>
      </w:ins>
      <w:r>
        <w:t xml:space="preserve"> is more and more popular. Wireless network has been applied to all w</w:t>
      </w:r>
      <w:ins w:id="13" w:author="CB_mobile" w:date="2016-06-10T19:54:00Z">
        <w:r>
          <w:rPr>
            <w:rFonts w:hint="eastAsia"/>
          </w:rPr>
          <w:t>or</w:t>
        </w:r>
      </w:ins>
      <w:del w:id="14" w:author="CB_mobile" w:date="2016-06-10T19:54:00Z">
        <w:r>
          <w:rPr/>
          <w:delText>al</w:delText>
        </w:r>
      </w:del>
      <w:r>
        <w:t xml:space="preserve">ks of life, business production, government office, family life, personal learning, etc.. But the wireless network is also insufficient, </w:t>
      </w:r>
      <w:del w:id="15" w:author="CB_mobile" w:date="2016-06-10T19:55:00Z">
        <w:r>
          <w:rPr/>
          <w:delText xml:space="preserve">wireless network in use exist </w:delText>
        </w:r>
      </w:del>
      <w:r>
        <w:t>in addition to the wired network known security threats, there are still many security problems in the process of and scanning found wireless hotspot as a follow-up to find security problems the first step is especially important. This paper begins with a brief description of the development of the wireless network, the pros and cons of the comparative study of wireless network and wired network; secondly, on the basis of this is designed and implemented a wireless hotspot scanner, scan area wireless hotspot signal and show hot wireless signal intensity change situation; finally, the final results of the experiments show that, used in this paper is the design and implementation of a wireless hotspot scanner to detect wireless signal can reach the expected goal.</w:t>
      </w:r>
    </w:p>
    <w:p>
      <w:pPr>
        <w:tabs>
          <w:tab w:val="left" w:pos="360"/>
        </w:tabs>
        <w:spacing w:line="360" w:lineRule="auto"/>
        <w:ind w:left="1467" w:hanging="1467" w:hangingChars="489"/>
        <w:rPr>
          <w:bCs/>
          <w:sz w:val="24"/>
        </w:rPr>
      </w:pPr>
      <w:r>
        <w:rPr>
          <w:bCs/>
          <w:sz w:val="30"/>
          <w:szCs w:val="30"/>
        </w:rPr>
        <w:t>Key Words</w:t>
      </w:r>
      <w:r>
        <w:rPr>
          <w:b/>
          <w:bCs/>
          <w:sz w:val="24"/>
        </w:rPr>
        <w:t>：</w:t>
      </w:r>
      <w:r>
        <w:rPr>
          <w:rFonts w:hint="eastAsia"/>
          <w:bCs/>
          <w:sz w:val="24"/>
        </w:rPr>
        <w:t>WLAN</w:t>
      </w:r>
      <w:r>
        <w:rPr>
          <w:bCs/>
          <w:sz w:val="24"/>
        </w:rPr>
        <w:t>, Wireless hotspot, Wireless hots</w:t>
      </w:r>
      <w:r>
        <w:rPr>
          <w:rFonts w:hint="eastAsia"/>
          <w:bCs/>
          <w:sz w:val="24"/>
        </w:rPr>
        <w:t xml:space="preserve"> </w:t>
      </w:r>
      <w:r>
        <w:rPr>
          <w:bCs/>
          <w:sz w:val="24"/>
        </w:rPr>
        <w:t>pot scanner, signal</w:t>
      </w:r>
    </w:p>
    <w:p>
      <w:pPr>
        <w:tabs>
          <w:tab w:val="left" w:pos="360"/>
        </w:tabs>
        <w:spacing w:line="360" w:lineRule="auto"/>
        <w:ind w:left="1174" w:hanging="1173" w:hangingChars="489"/>
        <w:rPr>
          <w:bCs/>
          <w:sz w:val="24"/>
        </w:rPr>
      </w:pPr>
    </w:p>
    <w:p>
      <w:pPr>
        <w:tabs>
          <w:tab w:val="left" w:pos="360"/>
        </w:tabs>
        <w:adjustRightInd w:val="0"/>
        <w:snapToGrid w:val="0"/>
        <w:spacing w:line="360" w:lineRule="auto"/>
        <w:ind w:firstLine="480" w:firstLineChars="200"/>
        <w:jc w:val="center"/>
        <w:rPr>
          <w:rFonts w:ascii="黑体" w:eastAsia="黑体"/>
          <w:sz w:val="32"/>
          <w:szCs w:val="32"/>
        </w:rPr>
      </w:pPr>
      <w:r>
        <w:rPr>
          <w:bCs/>
          <w:sz w:val="24"/>
        </w:rPr>
        <w:br w:type="page"/>
      </w:r>
    </w:p>
    <w:sdt>
      <w:sdtPr>
        <w:rPr>
          <w:lang w:val="zh-CN"/>
        </w:rPr>
        <w:id w:val="500858542"/>
        <w:docPartObj>
          <w:docPartGallery w:val="Table of Contents"/>
          <w:docPartUnique/>
        </w:docPartObj>
      </w:sdtPr>
      <w:sdtEndPr>
        <w:rPr>
          <w:rFonts w:ascii="Times New Roman" w:hAnsi="Times New Roman" w:eastAsia="宋体" w:cs="Times New Roman"/>
          <w:color w:val="auto"/>
          <w:kern w:val="2"/>
          <w:sz w:val="21"/>
          <w:szCs w:val="24"/>
          <w:lang w:val="zh-CN"/>
        </w:rPr>
      </w:sdtEndPr>
      <w:sdtContent>
        <w:p>
          <w:pPr>
            <w:pStyle w:val="32"/>
            <w:jc w:val="center"/>
          </w:pPr>
          <w:r>
            <w:rPr>
              <w:lang w:val="zh-CN"/>
            </w:rPr>
            <w:t>目录</w:t>
          </w:r>
        </w:p>
        <w:p>
          <w:pPr>
            <w:pStyle w:val="11"/>
            <w:tabs>
              <w:tab w:val="right" w:leader="dot" w:pos="9628"/>
            </w:tabs>
            <w:spacing w:line="360" w:lineRule="auto"/>
          </w:pPr>
          <w:r>
            <w:fldChar w:fldCharType="begin"/>
          </w:r>
          <w:r>
            <w:instrText xml:space="preserve"> TOC \o "1-3" \h \z \u </w:instrText>
          </w:r>
          <w:r>
            <w:fldChar w:fldCharType="separate"/>
          </w:r>
          <w:r>
            <w:fldChar w:fldCharType="begin"/>
          </w:r>
          <w:r>
            <w:instrText xml:space="preserve"> HYPERLINK \l "_Toc453352266" </w:instrText>
          </w:r>
          <w:r>
            <w:fldChar w:fldCharType="separate"/>
          </w:r>
          <w:r>
            <w:rPr>
              <w:rStyle w:val="17"/>
              <w:rFonts w:hint="eastAsia"/>
            </w:rPr>
            <w:t>摘</w:t>
          </w:r>
          <w:r>
            <w:rPr>
              <w:rStyle w:val="17"/>
            </w:rPr>
            <w:t xml:space="preserve">   </w:t>
          </w:r>
          <w:r>
            <w:rPr>
              <w:rStyle w:val="17"/>
              <w:rFonts w:hint="eastAsia"/>
            </w:rPr>
            <w:t>要</w:t>
          </w:r>
          <w:r>
            <w:tab/>
          </w:r>
          <w:r>
            <w:fldChar w:fldCharType="begin"/>
          </w:r>
          <w:r>
            <w:instrText xml:space="preserve"> PAGEREF _Toc453352266 \h </w:instrText>
          </w:r>
          <w:r>
            <w:fldChar w:fldCharType="separate"/>
          </w:r>
          <w:r>
            <w:t>i</w:t>
          </w:r>
          <w:r>
            <w:fldChar w:fldCharType="end"/>
          </w:r>
          <w:r>
            <w:fldChar w:fldCharType="end"/>
          </w:r>
        </w:p>
        <w:p>
          <w:pPr>
            <w:pStyle w:val="11"/>
            <w:tabs>
              <w:tab w:val="right" w:leader="dot" w:pos="9628"/>
            </w:tabs>
            <w:spacing w:line="360" w:lineRule="auto"/>
          </w:pPr>
          <w:r>
            <w:fldChar w:fldCharType="begin"/>
          </w:r>
          <w:r>
            <w:instrText xml:space="preserve"> HYPERLINK \l "_Toc453352267" </w:instrText>
          </w:r>
          <w:r>
            <w:fldChar w:fldCharType="separate"/>
          </w:r>
          <w:r>
            <w:rPr>
              <w:rStyle w:val="17"/>
            </w:rPr>
            <w:t>Abstract</w:t>
          </w:r>
          <w:r>
            <w:tab/>
          </w:r>
          <w:r>
            <w:fldChar w:fldCharType="begin"/>
          </w:r>
          <w:r>
            <w:instrText xml:space="preserve"> PAGEREF _Toc453352267 \h </w:instrText>
          </w:r>
          <w:r>
            <w:fldChar w:fldCharType="separate"/>
          </w:r>
          <w:r>
            <w:t>ii</w:t>
          </w:r>
          <w:r>
            <w:fldChar w:fldCharType="end"/>
          </w:r>
          <w:r>
            <w:fldChar w:fldCharType="end"/>
          </w:r>
        </w:p>
        <w:p>
          <w:pPr>
            <w:pStyle w:val="10"/>
            <w:tabs>
              <w:tab w:val="left" w:pos="1050"/>
              <w:tab w:val="right" w:leader="dot" w:pos="9628"/>
            </w:tabs>
            <w:spacing w:line="360" w:lineRule="auto"/>
          </w:pPr>
          <w:r>
            <w:fldChar w:fldCharType="begin"/>
          </w:r>
          <w:r>
            <w:instrText xml:space="preserve"> HYPERLINK \l "_Toc453352268" </w:instrText>
          </w:r>
          <w:r>
            <w:fldChar w:fldCharType="separate"/>
          </w:r>
          <w:r>
            <w:rPr>
              <w:rStyle w:val="17"/>
              <w:rFonts w:hint="eastAsia" w:ascii="黑体" w:eastAsia="黑体"/>
            </w:rPr>
            <w:t>第一章</w:t>
          </w:r>
          <w:r>
            <w:tab/>
          </w:r>
          <w:r>
            <w:rPr>
              <w:rStyle w:val="17"/>
              <w:rFonts w:hint="eastAsia" w:ascii="黑体" w:eastAsia="黑体"/>
            </w:rPr>
            <w:t>引</w:t>
          </w:r>
          <w:r>
            <w:rPr>
              <w:rStyle w:val="17"/>
              <w:rFonts w:ascii="黑体" w:eastAsia="黑体"/>
            </w:rPr>
            <w:t xml:space="preserve">  </w:t>
          </w:r>
          <w:r>
            <w:rPr>
              <w:rStyle w:val="17"/>
              <w:rFonts w:hint="eastAsia" w:ascii="黑体" w:eastAsia="黑体"/>
            </w:rPr>
            <w:t>言</w:t>
          </w:r>
          <w:r>
            <w:tab/>
          </w:r>
          <w:r>
            <w:fldChar w:fldCharType="begin"/>
          </w:r>
          <w:r>
            <w:instrText xml:space="preserve"> PAGEREF _Toc453352268 \h </w:instrText>
          </w:r>
          <w:r>
            <w:fldChar w:fldCharType="separate"/>
          </w:r>
          <w:r>
            <w:t>- 1 -</w:t>
          </w:r>
          <w:r>
            <w:fldChar w:fldCharType="end"/>
          </w:r>
          <w:r>
            <w:fldChar w:fldCharType="end"/>
          </w:r>
        </w:p>
        <w:p>
          <w:pPr>
            <w:pStyle w:val="10"/>
            <w:tabs>
              <w:tab w:val="left" w:pos="1050"/>
              <w:tab w:val="right" w:leader="dot" w:pos="9628"/>
            </w:tabs>
            <w:spacing w:line="360" w:lineRule="auto"/>
          </w:pPr>
          <w:r>
            <w:fldChar w:fldCharType="begin"/>
          </w:r>
          <w:r>
            <w:instrText xml:space="preserve"> HYPERLINK \l "_Toc453352269" </w:instrText>
          </w:r>
          <w:r>
            <w:fldChar w:fldCharType="separate"/>
          </w:r>
          <w:r>
            <w:rPr>
              <w:rStyle w:val="17"/>
              <w:rFonts w:hint="eastAsia" w:ascii="黑体" w:eastAsia="黑体"/>
            </w:rPr>
            <w:t>第二章</w:t>
          </w:r>
          <w:r>
            <w:tab/>
          </w:r>
          <w:r>
            <w:rPr>
              <w:rStyle w:val="17"/>
              <w:rFonts w:hint="eastAsia" w:ascii="黑体" w:eastAsia="黑体"/>
            </w:rPr>
            <w:t>无线热点扫描器概述</w:t>
          </w:r>
          <w:r>
            <w:tab/>
          </w:r>
          <w:r>
            <w:fldChar w:fldCharType="begin"/>
          </w:r>
          <w:r>
            <w:instrText xml:space="preserve"> PAGEREF _Toc453352269 \h </w:instrText>
          </w:r>
          <w:r>
            <w:fldChar w:fldCharType="separate"/>
          </w:r>
          <w:r>
            <w:t>- 4 -</w:t>
          </w:r>
          <w:r>
            <w:fldChar w:fldCharType="end"/>
          </w:r>
          <w:r>
            <w:fldChar w:fldCharType="end"/>
          </w:r>
        </w:p>
        <w:p>
          <w:pPr>
            <w:pStyle w:val="11"/>
            <w:tabs>
              <w:tab w:val="right" w:leader="dot" w:pos="9628"/>
            </w:tabs>
            <w:spacing w:line="360" w:lineRule="auto"/>
          </w:pPr>
          <w:r>
            <w:fldChar w:fldCharType="begin"/>
          </w:r>
          <w:r>
            <w:instrText xml:space="preserve"> HYPERLINK \l "_Toc453352270" </w:instrText>
          </w:r>
          <w:r>
            <w:fldChar w:fldCharType="separate"/>
          </w:r>
          <w:r>
            <w:rPr>
              <w:rStyle w:val="17"/>
              <w:rFonts w:ascii="宋体" w:hAnsi="宋体"/>
            </w:rPr>
            <w:t>2.1</w:t>
          </w:r>
          <w:r>
            <w:rPr>
              <w:rStyle w:val="17"/>
              <w:rFonts w:hint="eastAsia" w:ascii="宋体" w:hAnsi="宋体"/>
            </w:rPr>
            <w:t>无线热点扫描器简介</w:t>
          </w:r>
          <w:r>
            <w:tab/>
          </w:r>
          <w:r>
            <w:fldChar w:fldCharType="begin"/>
          </w:r>
          <w:r>
            <w:instrText xml:space="preserve"> PAGEREF _Toc453352270 \h </w:instrText>
          </w:r>
          <w:r>
            <w:fldChar w:fldCharType="separate"/>
          </w:r>
          <w:r>
            <w:t>- 4 -</w:t>
          </w:r>
          <w:r>
            <w:fldChar w:fldCharType="end"/>
          </w:r>
          <w:r>
            <w:fldChar w:fldCharType="end"/>
          </w:r>
        </w:p>
        <w:p>
          <w:pPr>
            <w:pStyle w:val="11"/>
            <w:tabs>
              <w:tab w:val="right" w:leader="dot" w:pos="9628"/>
            </w:tabs>
            <w:spacing w:line="360" w:lineRule="auto"/>
          </w:pPr>
          <w:r>
            <w:fldChar w:fldCharType="begin"/>
          </w:r>
          <w:r>
            <w:instrText xml:space="preserve"> HYPERLINK \l "_Toc453352271" </w:instrText>
          </w:r>
          <w:r>
            <w:fldChar w:fldCharType="separate"/>
          </w:r>
          <w:r>
            <w:rPr>
              <w:rStyle w:val="17"/>
              <w:rFonts w:ascii="宋体" w:hAnsi="宋体"/>
            </w:rPr>
            <w:t>2.2</w:t>
          </w:r>
          <w:r>
            <w:rPr>
              <w:rStyle w:val="17"/>
              <w:rFonts w:hint="eastAsia" w:ascii="宋体" w:hAnsi="宋体"/>
            </w:rPr>
            <w:t>无线热点扫描器的发展方向</w:t>
          </w:r>
          <w:r>
            <w:tab/>
          </w:r>
          <w:r>
            <w:fldChar w:fldCharType="begin"/>
          </w:r>
          <w:r>
            <w:instrText xml:space="preserve"> PAGEREF _Toc453352271 \h </w:instrText>
          </w:r>
          <w:r>
            <w:fldChar w:fldCharType="separate"/>
          </w:r>
          <w:r>
            <w:t>- 4 -</w:t>
          </w:r>
          <w:r>
            <w:fldChar w:fldCharType="end"/>
          </w:r>
          <w:r>
            <w:fldChar w:fldCharType="end"/>
          </w:r>
        </w:p>
        <w:p>
          <w:pPr>
            <w:pStyle w:val="11"/>
            <w:tabs>
              <w:tab w:val="right" w:leader="dot" w:pos="9628"/>
            </w:tabs>
            <w:spacing w:line="360" w:lineRule="auto"/>
          </w:pPr>
          <w:r>
            <w:fldChar w:fldCharType="begin"/>
          </w:r>
          <w:r>
            <w:instrText xml:space="preserve"> HYPERLINK \l "_Toc453352272" </w:instrText>
          </w:r>
          <w:r>
            <w:fldChar w:fldCharType="separate"/>
          </w:r>
          <w:r>
            <w:rPr>
              <w:rStyle w:val="17"/>
              <w:rFonts w:ascii="宋体" w:hAnsi="宋体"/>
            </w:rPr>
            <w:t>2.3</w:t>
          </w:r>
          <w:r>
            <w:rPr>
              <w:rStyle w:val="17"/>
              <w:rFonts w:hint="eastAsia" w:ascii="宋体" w:hAnsi="宋体"/>
            </w:rPr>
            <w:t>无线热点扫描器的应用领域</w:t>
          </w:r>
          <w:r>
            <w:tab/>
          </w:r>
          <w:r>
            <w:fldChar w:fldCharType="begin"/>
          </w:r>
          <w:r>
            <w:instrText xml:space="preserve"> PAGEREF _Toc453352272 \h </w:instrText>
          </w:r>
          <w:r>
            <w:fldChar w:fldCharType="separate"/>
          </w:r>
          <w:r>
            <w:t>- 4 -</w:t>
          </w:r>
          <w:r>
            <w:fldChar w:fldCharType="end"/>
          </w:r>
          <w:r>
            <w:fldChar w:fldCharType="end"/>
          </w:r>
        </w:p>
        <w:p>
          <w:pPr>
            <w:pStyle w:val="11"/>
            <w:tabs>
              <w:tab w:val="right" w:leader="dot" w:pos="9628"/>
            </w:tabs>
            <w:spacing w:line="360" w:lineRule="auto"/>
          </w:pPr>
          <w:r>
            <w:fldChar w:fldCharType="begin"/>
          </w:r>
          <w:r>
            <w:instrText xml:space="preserve"> HYPERLINK \l "_Toc453352273" </w:instrText>
          </w:r>
          <w:r>
            <w:fldChar w:fldCharType="separate"/>
          </w:r>
          <w:r>
            <w:rPr>
              <w:rStyle w:val="17"/>
              <w:rFonts w:ascii="宋体" w:hAnsi="宋体"/>
            </w:rPr>
            <w:t>2.4</w:t>
          </w:r>
          <w:r>
            <w:rPr>
              <w:rStyle w:val="17"/>
              <w:rFonts w:hint="eastAsia" w:ascii="宋体" w:hAnsi="宋体"/>
            </w:rPr>
            <w:t>几种常用的无线热点扫描器</w:t>
          </w:r>
          <w:r>
            <w:tab/>
          </w:r>
          <w:r>
            <w:fldChar w:fldCharType="begin"/>
          </w:r>
          <w:r>
            <w:instrText xml:space="preserve"> PAGEREF _Toc453352273 \h </w:instrText>
          </w:r>
          <w:r>
            <w:fldChar w:fldCharType="separate"/>
          </w:r>
          <w:r>
            <w:t>- 5 -</w:t>
          </w:r>
          <w:r>
            <w:fldChar w:fldCharType="end"/>
          </w:r>
          <w:r>
            <w:fldChar w:fldCharType="end"/>
          </w:r>
        </w:p>
        <w:p>
          <w:pPr>
            <w:pStyle w:val="11"/>
            <w:tabs>
              <w:tab w:val="right" w:leader="dot" w:pos="9628"/>
            </w:tabs>
            <w:spacing w:line="360" w:lineRule="auto"/>
          </w:pPr>
          <w:r>
            <w:fldChar w:fldCharType="begin"/>
          </w:r>
          <w:r>
            <w:instrText xml:space="preserve"> HYPERLINK \l "_Toc453352274" </w:instrText>
          </w:r>
          <w:r>
            <w:fldChar w:fldCharType="separate"/>
          </w:r>
          <w:r>
            <w:rPr>
              <w:rStyle w:val="17"/>
              <w:rFonts w:ascii="宋体" w:hAnsi="宋体"/>
            </w:rPr>
            <w:t>2.5</w:t>
          </w:r>
          <w:r>
            <w:rPr>
              <w:rStyle w:val="17"/>
              <w:rFonts w:hint="eastAsia" w:ascii="宋体" w:hAnsi="宋体"/>
            </w:rPr>
            <w:t>开发环境</w:t>
          </w:r>
          <w:r>
            <w:tab/>
          </w:r>
          <w:r>
            <w:fldChar w:fldCharType="begin"/>
          </w:r>
          <w:r>
            <w:instrText xml:space="preserve"> PAGEREF _Toc453352274 \h </w:instrText>
          </w:r>
          <w:r>
            <w:fldChar w:fldCharType="separate"/>
          </w:r>
          <w:r>
            <w:t>- 6 -</w:t>
          </w:r>
          <w:r>
            <w:fldChar w:fldCharType="end"/>
          </w:r>
          <w:r>
            <w:fldChar w:fldCharType="end"/>
          </w:r>
        </w:p>
        <w:p>
          <w:pPr>
            <w:pStyle w:val="10"/>
            <w:tabs>
              <w:tab w:val="left" w:pos="1050"/>
              <w:tab w:val="right" w:leader="dot" w:pos="9628"/>
            </w:tabs>
            <w:spacing w:line="360" w:lineRule="auto"/>
          </w:pPr>
          <w:r>
            <w:fldChar w:fldCharType="begin"/>
          </w:r>
          <w:r>
            <w:instrText xml:space="preserve"> HYPERLINK \l "_Toc453352275" </w:instrText>
          </w:r>
          <w:r>
            <w:fldChar w:fldCharType="separate"/>
          </w:r>
          <w:r>
            <w:rPr>
              <w:rStyle w:val="17"/>
              <w:rFonts w:hint="eastAsia" w:ascii="黑体" w:eastAsia="黑体"/>
            </w:rPr>
            <w:t>第三章</w:t>
          </w:r>
          <w:r>
            <w:tab/>
          </w:r>
          <w:r>
            <w:rPr>
              <w:rStyle w:val="17"/>
              <w:rFonts w:hint="eastAsia" w:ascii="黑体" w:eastAsia="黑体"/>
            </w:rPr>
            <w:t>无线热点扫描器软件设计与实现</w:t>
          </w:r>
          <w:r>
            <w:tab/>
          </w:r>
          <w:r>
            <w:fldChar w:fldCharType="begin"/>
          </w:r>
          <w:r>
            <w:instrText xml:space="preserve"> PAGEREF _Toc453352275 \h </w:instrText>
          </w:r>
          <w:r>
            <w:fldChar w:fldCharType="separate"/>
          </w:r>
          <w:r>
            <w:t>- 7 -</w:t>
          </w:r>
          <w:r>
            <w:fldChar w:fldCharType="end"/>
          </w:r>
          <w:r>
            <w:fldChar w:fldCharType="end"/>
          </w:r>
        </w:p>
        <w:p>
          <w:pPr>
            <w:pStyle w:val="11"/>
            <w:tabs>
              <w:tab w:val="right" w:leader="dot" w:pos="9628"/>
            </w:tabs>
            <w:spacing w:line="360" w:lineRule="auto"/>
          </w:pPr>
          <w:r>
            <w:fldChar w:fldCharType="begin"/>
          </w:r>
          <w:r>
            <w:instrText xml:space="preserve"> HYPERLINK \l "_Toc453352276" </w:instrText>
          </w:r>
          <w:r>
            <w:fldChar w:fldCharType="separate"/>
          </w:r>
          <w:r>
            <w:rPr>
              <w:rStyle w:val="17"/>
              <w:rFonts w:ascii="宋体" w:hAnsi="宋体"/>
            </w:rPr>
            <w:t>3.1</w:t>
          </w:r>
          <w:r>
            <w:rPr>
              <w:rStyle w:val="17"/>
              <w:rFonts w:hint="eastAsia" w:ascii="宋体" w:hAnsi="宋体"/>
            </w:rPr>
            <w:t>软件功能需求分析</w:t>
          </w:r>
          <w:r>
            <w:tab/>
          </w:r>
          <w:r>
            <w:fldChar w:fldCharType="begin"/>
          </w:r>
          <w:r>
            <w:instrText xml:space="preserve"> PAGEREF _Toc453352276 \h </w:instrText>
          </w:r>
          <w:r>
            <w:fldChar w:fldCharType="separate"/>
          </w:r>
          <w:r>
            <w:t>- 7 -</w:t>
          </w:r>
          <w:r>
            <w:fldChar w:fldCharType="end"/>
          </w:r>
          <w:r>
            <w:fldChar w:fldCharType="end"/>
          </w:r>
        </w:p>
        <w:p>
          <w:pPr>
            <w:pStyle w:val="11"/>
            <w:tabs>
              <w:tab w:val="right" w:leader="dot" w:pos="9628"/>
            </w:tabs>
            <w:spacing w:line="360" w:lineRule="auto"/>
          </w:pPr>
          <w:r>
            <w:fldChar w:fldCharType="begin"/>
          </w:r>
          <w:r>
            <w:instrText xml:space="preserve"> HYPERLINK \l "_Toc453352277" </w:instrText>
          </w:r>
          <w:r>
            <w:fldChar w:fldCharType="separate"/>
          </w:r>
          <w:r>
            <w:rPr>
              <w:rStyle w:val="17"/>
              <w:rFonts w:ascii="宋体" w:hAnsi="宋体"/>
            </w:rPr>
            <w:t>3.2</w:t>
          </w:r>
          <w:r>
            <w:rPr>
              <w:rStyle w:val="17"/>
              <w:rFonts w:hint="eastAsia" w:ascii="宋体" w:hAnsi="宋体"/>
            </w:rPr>
            <w:t>无线热点扫描器的软件结构</w:t>
          </w:r>
          <w:r>
            <w:tab/>
          </w:r>
          <w:r>
            <w:fldChar w:fldCharType="begin"/>
          </w:r>
          <w:r>
            <w:instrText xml:space="preserve"> PAGEREF _Toc453352277 \h </w:instrText>
          </w:r>
          <w:r>
            <w:fldChar w:fldCharType="separate"/>
          </w:r>
          <w:r>
            <w:t>- 9 -</w:t>
          </w:r>
          <w:r>
            <w:fldChar w:fldCharType="end"/>
          </w:r>
          <w:r>
            <w:fldChar w:fldCharType="end"/>
          </w:r>
        </w:p>
        <w:p>
          <w:pPr>
            <w:pStyle w:val="11"/>
            <w:tabs>
              <w:tab w:val="right" w:leader="dot" w:pos="9628"/>
            </w:tabs>
            <w:spacing w:line="360" w:lineRule="auto"/>
          </w:pPr>
          <w:r>
            <w:fldChar w:fldCharType="begin"/>
          </w:r>
          <w:r>
            <w:instrText xml:space="preserve"> HYPERLINK \l "_Toc453352278" </w:instrText>
          </w:r>
          <w:r>
            <w:fldChar w:fldCharType="separate"/>
          </w:r>
          <w:r>
            <w:rPr>
              <w:rStyle w:val="17"/>
              <w:rFonts w:ascii="宋体" w:hAnsi="宋体"/>
            </w:rPr>
            <w:t xml:space="preserve">3.3 </w:t>
          </w:r>
          <w:r>
            <w:rPr>
              <w:rStyle w:val="17"/>
              <w:rFonts w:hint="eastAsia" w:ascii="宋体" w:hAnsi="宋体"/>
            </w:rPr>
            <w:t>各模块流程图及功能介绍</w:t>
          </w:r>
          <w:r>
            <w:tab/>
          </w:r>
          <w:r>
            <w:fldChar w:fldCharType="begin"/>
          </w:r>
          <w:r>
            <w:instrText xml:space="preserve"> PAGEREF _Toc453352278 \h </w:instrText>
          </w:r>
          <w:r>
            <w:fldChar w:fldCharType="separate"/>
          </w:r>
          <w:r>
            <w:t>- 12 -</w:t>
          </w:r>
          <w:r>
            <w:fldChar w:fldCharType="end"/>
          </w:r>
          <w:r>
            <w:fldChar w:fldCharType="end"/>
          </w:r>
        </w:p>
        <w:p>
          <w:pPr>
            <w:pStyle w:val="10"/>
            <w:tabs>
              <w:tab w:val="left" w:pos="1050"/>
              <w:tab w:val="right" w:leader="dot" w:pos="9628"/>
            </w:tabs>
            <w:spacing w:line="360" w:lineRule="auto"/>
          </w:pPr>
          <w:r>
            <w:fldChar w:fldCharType="begin"/>
          </w:r>
          <w:r>
            <w:instrText xml:space="preserve"> HYPERLINK \l "_Toc453352279" </w:instrText>
          </w:r>
          <w:r>
            <w:fldChar w:fldCharType="separate"/>
          </w:r>
          <w:r>
            <w:rPr>
              <w:rStyle w:val="17"/>
              <w:rFonts w:hint="eastAsia" w:ascii="黑体" w:eastAsia="黑体"/>
            </w:rPr>
            <w:t>第四章</w:t>
          </w:r>
          <w:r>
            <w:tab/>
          </w:r>
          <w:r>
            <w:rPr>
              <w:rStyle w:val="17"/>
              <w:rFonts w:hint="eastAsia" w:ascii="黑体" w:eastAsia="黑体"/>
            </w:rPr>
            <w:t>测试结果</w:t>
          </w:r>
          <w:r>
            <w:tab/>
          </w:r>
          <w:r>
            <w:fldChar w:fldCharType="begin"/>
          </w:r>
          <w:r>
            <w:instrText xml:space="preserve"> PAGEREF _Toc453352279 \h </w:instrText>
          </w:r>
          <w:r>
            <w:fldChar w:fldCharType="separate"/>
          </w:r>
          <w:r>
            <w:t>- 23 -</w:t>
          </w:r>
          <w:r>
            <w:fldChar w:fldCharType="end"/>
          </w:r>
          <w:r>
            <w:fldChar w:fldCharType="end"/>
          </w:r>
        </w:p>
        <w:p>
          <w:pPr>
            <w:pStyle w:val="11"/>
            <w:tabs>
              <w:tab w:val="right" w:leader="dot" w:pos="9628"/>
            </w:tabs>
            <w:spacing w:line="360" w:lineRule="auto"/>
          </w:pPr>
          <w:r>
            <w:fldChar w:fldCharType="begin"/>
          </w:r>
          <w:r>
            <w:instrText xml:space="preserve"> HYPERLINK \l "_Toc453352280" </w:instrText>
          </w:r>
          <w:r>
            <w:fldChar w:fldCharType="separate"/>
          </w:r>
          <w:r>
            <w:rPr>
              <w:rStyle w:val="17"/>
              <w:rFonts w:ascii="宋体" w:hAnsi="宋体"/>
            </w:rPr>
            <w:t xml:space="preserve">4.1 </w:t>
          </w:r>
          <w:r>
            <w:rPr>
              <w:rStyle w:val="17"/>
              <w:rFonts w:hint="eastAsia" w:ascii="宋体" w:hAnsi="宋体"/>
            </w:rPr>
            <w:t>热点清单信息测试结果</w:t>
          </w:r>
          <w:r>
            <w:tab/>
          </w:r>
          <w:r>
            <w:fldChar w:fldCharType="begin"/>
          </w:r>
          <w:r>
            <w:instrText xml:space="preserve"> PAGEREF _Toc453352280 \h </w:instrText>
          </w:r>
          <w:r>
            <w:fldChar w:fldCharType="separate"/>
          </w:r>
          <w:r>
            <w:t>- 23 -</w:t>
          </w:r>
          <w:r>
            <w:fldChar w:fldCharType="end"/>
          </w:r>
          <w:r>
            <w:fldChar w:fldCharType="end"/>
          </w:r>
        </w:p>
        <w:p>
          <w:pPr>
            <w:pStyle w:val="11"/>
            <w:tabs>
              <w:tab w:val="right" w:leader="dot" w:pos="9628"/>
            </w:tabs>
            <w:spacing w:line="360" w:lineRule="auto"/>
          </w:pPr>
          <w:r>
            <w:fldChar w:fldCharType="begin"/>
          </w:r>
          <w:r>
            <w:instrText xml:space="preserve"> HYPERLINK \l "_Toc453352281" </w:instrText>
          </w:r>
          <w:r>
            <w:fldChar w:fldCharType="separate"/>
          </w:r>
          <w:r>
            <w:rPr>
              <w:rStyle w:val="17"/>
              <w:rFonts w:ascii="宋体" w:hAnsi="宋体"/>
            </w:rPr>
            <w:t xml:space="preserve">4.2 </w:t>
          </w:r>
          <w:r>
            <w:rPr>
              <w:rStyle w:val="17"/>
              <w:rFonts w:hint="eastAsia" w:ascii="宋体" w:hAnsi="宋体"/>
            </w:rPr>
            <w:t>热点场强变化测试结果</w:t>
          </w:r>
          <w:r>
            <w:tab/>
          </w:r>
          <w:r>
            <w:fldChar w:fldCharType="begin"/>
          </w:r>
          <w:r>
            <w:instrText xml:space="preserve"> PAGEREF _Toc453352281 \h </w:instrText>
          </w:r>
          <w:r>
            <w:fldChar w:fldCharType="separate"/>
          </w:r>
          <w:r>
            <w:t>- 23 -</w:t>
          </w:r>
          <w:r>
            <w:fldChar w:fldCharType="end"/>
          </w:r>
          <w:r>
            <w:fldChar w:fldCharType="end"/>
          </w:r>
        </w:p>
        <w:p>
          <w:pPr>
            <w:pStyle w:val="11"/>
            <w:tabs>
              <w:tab w:val="right" w:leader="dot" w:pos="9628"/>
            </w:tabs>
            <w:spacing w:line="360" w:lineRule="auto"/>
          </w:pPr>
          <w:r>
            <w:fldChar w:fldCharType="begin"/>
          </w:r>
          <w:r>
            <w:instrText xml:space="preserve"> HYPERLINK \l "_Toc453352282" </w:instrText>
          </w:r>
          <w:r>
            <w:fldChar w:fldCharType="separate"/>
          </w:r>
          <w:r>
            <w:rPr>
              <w:rStyle w:val="17"/>
              <w:rFonts w:ascii="宋体" w:hAnsi="宋体"/>
            </w:rPr>
            <w:t xml:space="preserve">4.3 </w:t>
          </w:r>
          <w:r>
            <w:rPr>
              <w:rStyle w:val="17"/>
              <w:rFonts w:hint="eastAsia" w:ascii="宋体" w:hAnsi="宋体"/>
            </w:rPr>
            <w:t>信道使用信息测试结果</w:t>
          </w:r>
          <w:r>
            <w:tab/>
          </w:r>
          <w:r>
            <w:fldChar w:fldCharType="begin"/>
          </w:r>
          <w:r>
            <w:instrText xml:space="preserve"> PAGEREF _Toc453352282 \h </w:instrText>
          </w:r>
          <w:r>
            <w:fldChar w:fldCharType="separate"/>
          </w:r>
          <w:r>
            <w:t>- 24 -</w:t>
          </w:r>
          <w:r>
            <w:fldChar w:fldCharType="end"/>
          </w:r>
          <w:r>
            <w:fldChar w:fldCharType="end"/>
          </w:r>
        </w:p>
        <w:p>
          <w:pPr>
            <w:pStyle w:val="10"/>
            <w:tabs>
              <w:tab w:val="left" w:pos="1050"/>
              <w:tab w:val="right" w:leader="dot" w:pos="9628"/>
            </w:tabs>
            <w:spacing w:line="360" w:lineRule="auto"/>
          </w:pPr>
          <w:r>
            <w:fldChar w:fldCharType="begin"/>
          </w:r>
          <w:r>
            <w:instrText xml:space="preserve"> HYPERLINK \l "_Toc453352283" </w:instrText>
          </w:r>
          <w:r>
            <w:fldChar w:fldCharType="separate"/>
          </w:r>
          <w:r>
            <w:rPr>
              <w:rStyle w:val="17"/>
              <w:rFonts w:hint="eastAsia" w:ascii="黑体" w:eastAsia="黑体"/>
            </w:rPr>
            <w:t>第五章</w:t>
          </w:r>
          <w:r>
            <w:tab/>
          </w:r>
          <w:r>
            <w:rPr>
              <w:rStyle w:val="17"/>
              <w:rFonts w:hint="eastAsia" w:ascii="黑体" w:eastAsia="黑体"/>
            </w:rPr>
            <w:t>总结和展望</w:t>
          </w:r>
          <w:r>
            <w:tab/>
          </w:r>
          <w:r>
            <w:fldChar w:fldCharType="begin"/>
          </w:r>
          <w:r>
            <w:instrText xml:space="preserve"> PAGEREF _Toc453352283 \h </w:instrText>
          </w:r>
          <w:r>
            <w:fldChar w:fldCharType="separate"/>
          </w:r>
          <w:r>
            <w:t>- 25 -</w:t>
          </w:r>
          <w:r>
            <w:fldChar w:fldCharType="end"/>
          </w:r>
          <w:r>
            <w:fldChar w:fldCharType="end"/>
          </w:r>
        </w:p>
        <w:p>
          <w:pPr>
            <w:pStyle w:val="11"/>
            <w:tabs>
              <w:tab w:val="right" w:leader="dot" w:pos="9628"/>
            </w:tabs>
            <w:spacing w:line="360" w:lineRule="auto"/>
          </w:pPr>
          <w:r>
            <w:fldChar w:fldCharType="begin"/>
          </w:r>
          <w:r>
            <w:instrText xml:space="preserve"> HYPERLINK \l "_Toc453352284" </w:instrText>
          </w:r>
          <w:r>
            <w:fldChar w:fldCharType="separate"/>
          </w:r>
          <w:r>
            <w:rPr>
              <w:rStyle w:val="17"/>
              <w:rFonts w:ascii="宋体" w:hAnsi="宋体"/>
            </w:rPr>
            <w:t>5.1</w:t>
          </w:r>
          <w:r>
            <w:rPr>
              <w:rStyle w:val="17"/>
              <w:rFonts w:hint="eastAsia" w:ascii="宋体" w:hAnsi="宋体"/>
            </w:rPr>
            <w:t>本文工作</w:t>
          </w:r>
          <w:r>
            <w:tab/>
          </w:r>
          <w:r>
            <w:fldChar w:fldCharType="begin"/>
          </w:r>
          <w:r>
            <w:instrText xml:space="preserve"> PAGEREF _Toc453352284 \h </w:instrText>
          </w:r>
          <w:r>
            <w:fldChar w:fldCharType="separate"/>
          </w:r>
          <w:r>
            <w:t>- 25 -</w:t>
          </w:r>
          <w:r>
            <w:fldChar w:fldCharType="end"/>
          </w:r>
          <w:r>
            <w:fldChar w:fldCharType="end"/>
          </w:r>
        </w:p>
        <w:p>
          <w:pPr>
            <w:pStyle w:val="11"/>
            <w:tabs>
              <w:tab w:val="right" w:leader="dot" w:pos="9628"/>
            </w:tabs>
            <w:spacing w:line="360" w:lineRule="auto"/>
          </w:pPr>
          <w:r>
            <w:fldChar w:fldCharType="begin"/>
          </w:r>
          <w:r>
            <w:instrText xml:space="preserve"> HYPERLINK \l "_Toc453352285" </w:instrText>
          </w:r>
          <w:r>
            <w:fldChar w:fldCharType="separate"/>
          </w:r>
          <w:r>
            <w:rPr>
              <w:rStyle w:val="17"/>
              <w:rFonts w:ascii="宋体" w:hAnsi="宋体"/>
            </w:rPr>
            <w:t>5.2</w:t>
          </w:r>
          <w:r>
            <w:rPr>
              <w:rStyle w:val="17"/>
              <w:rFonts w:hint="eastAsia" w:ascii="宋体" w:hAnsi="宋体"/>
            </w:rPr>
            <w:t>下一步工作</w:t>
          </w:r>
          <w:r>
            <w:tab/>
          </w:r>
          <w:r>
            <w:fldChar w:fldCharType="begin"/>
          </w:r>
          <w:r>
            <w:instrText xml:space="preserve"> PAGEREF _Toc453352285 \h </w:instrText>
          </w:r>
          <w:r>
            <w:fldChar w:fldCharType="separate"/>
          </w:r>
          <w:r>
            <w:t>- 25 -</w:t>
          </w:r>
          <w:r>
            <w:fldChar w:fldCharType="end"/>
          </w:r>
          <w:r>
            <w:fldChar w:fldCharType="end"/>
          </w:r>
        </w:p>
        <w:p>
          <w:pPr>
            <w:pStyle w:val="10"/>
            <w:tabs>
              <w:tab w:val="right" w:leader="dot" w:pos="9628"/>
            </w:tabs>
            <w:spacing w:line="360" w:lineRule="auto"/>
          </w:pPr>
          <w:r>
            <w:fldChar w:fldCharType="begin"/>
          </w:r>
          <w:r>
            <w:instrText xml:space="preserve"> HYPERLINK \l "_Toc453352286" </w:instrText>
          </w:r>
          <w:r>
            <w:fldChar w:fldCharType="separate"/>
          </w:r>
          <w:r>
            <w:rPr>
              <w:rStyle w:val="17"/>
              <w:rFonts w:hint="eastAsia" w:ascii="黑体" w:eastAsia="黑体"/>
            </w:rPr>
            <w:t>参考文献</w:t>
          </w:r>
          <w:r>
            <w:tab/>
          </w:r>
          <w:r>
            <w:fldChar w:fldCharType="begin"/>
          </w:r>
          <w:r>
            <w:instrText xml:space="preserve"> PAGEREF _Toc453352286 \h </w:instrText>
          </w:r>
          <w:r>
            <w:fldChar w:fldCharType="separate"/>
          </w:r>
          <w:r>
            <w:t>- 26 -</w:t>
          </w:r>
          <w:r>
            <w:fldChar w:fldCharType="end"/>
          </w:r>
          <w:r>
            <w:fldChar w:fldCharType="end"/>
          </w:r>
        </w:p>
        <w:p>
          <w:r>
            <w:rPr>
              <w:b/>
              <w:bCs/>
              <w:lang w:val="zh-CN"/>
            </w:rPr>
            <w:fldChar w:fldCharType="end"/>
          </w:r>
        </w:p>
      </w:sdtContent>
    </w:sdt>
    <w:p>
      <w:pPr>
        <w:tabs>
          <w:tab w:val="left" w:pos="360"/>
          <w:tab w:val="right" w:leader="dot" w:pos="9240"/>
        </w:tabs>
        <w:spacing w:line="360" w:lineRule="auto"/>
        <w:rPr>
          <w:rFonts w:ascii="宋体" w:hAnsi="宋体"/>
          <w:sz w:val="24"/>
        </w:rPr>
        <w:sectPr>
          <w:headerReference r:id="rId3" w:type="default"/>
          <w:footerReference r:id="rId4" w:type="default"/>
          <w:footerReference r:id="rId5" w:type="even"/>
          <w:pgSz w:w="11906" w:h="16838"/>
          <w:pgMar w:top="1418" w:right="1134" w:bottom="1134" w:left="1134" w:header="1077" w:footer="992" w:gutter="0"/>
          <w:pgNumType w:fmt="lowerRoman" w:start="1"/>
          <w:cols w:space="425" w:num="1"/>
          <w:docGrid w:type="lines" w:linePitch="312" w:charSpace="0"/>
        </w:sectPr>
      </w:pPr>
    </w:p>
    <w:p>
      <w:pPr>
        <w:tabs>
          <w:tab w:val="left" w:pos="360"/>
        </w:tabs>
        <w:spacing w:line="360" w:lineRule="auto"/>
        <w:ind w:right="533" w:rightChars="254"/>
        <w:rPr>
          <w:b/>
          <w:bCs/>
          <w:sz w:val="32"/>
          <w:szCs w:val="32"/>
        </w:rPr>
      </w:pPr>
    </w:p>
    <w:p>
      <w:pPr>
        <w:pStyle w:val="2"/>
        <w:numPr>
          <w:ilvl w:val="0"/>
          <w:numId w:val="1"/>
        </w:numPr>
        <w:tabs>
          <w:tab w:val="left" w:pos="360"/>
        </w:tabs>
        <w:jc w:val="center"/>
        <w:rPr>
          <w:rFonts w:ascii="黑体" w:eastAsia="黑体"/>
          <w:b w:val="0"/>
          <w:sz w:val="30"/>
          <w:szCs w:val="30"/>
        </w:rPr>
      </w:pPr>
      <w:bookmarkStart w:id="2" w:name="_Toc453352268"/>
      <w:r>
        <w:rPr>
          <w:rFonts w:hint="eastAsia" w:ascii="黑体" w:eastAsia="黑体"/>
          <w:b w:val="0"/>
          <w:sz w:val="30"/>
          <w:szCs w:val="30"/>
        </w:rPr>
        <w:t>引  言</w:t>
      </w:r>
      <w:bookmarkEnd w:id="2"/>
    </w:p>
    <w:p>
      <w:pPr>
        <w:tabs>
          <w:tab w:val="left" w:pos="360"/>
        </w:tabs>
        <w:spacing w:line="360" w:lineRule="auto"/>
        <w:ind w:firstLine="424" w:firstLineChars="177"/>
        <w:rPr>
          <w:rFonts w:ascii="宋体" w:hAnsi="宋体"/>
          <w:b/>
          <w:sz w:val="24"/>
        </w:rPr>
      </w:pPr>
      <w:r>
        <w:rPr>
          <w:rFonts w:hint="eastAsia" w:ascii="宋体" w:hAnsi="宋体"/>
          <w:sz w:val="24"/>
        </w:rPr>
        <w:t>随着研究人员对无线局域网的研究的深入，已经发现了很多无线网的使用技巧，在网络使用领域中无线网存在的优势。但是，也发现了很多无线网自身存在的不足。本章将浅显的描述无线局域网对比有线网的优势，同时分析它存在的主要安全威胁，及无线局域网的研究现状。</w:t>
      </w:r>
    </w:p>
    <w:p>
      <w:pPr>
        <w:tabs>
          <w:tab w:val="left" w:pos="0"/>
        </w:tabs>
        <w:spacing w:before="312" w:beforeLines="100" w:after="312" w:afterLines="100" w:line="360" w:lineRule="auto"/>
        <w:rPr>
          <w:rFonts w:ascii="宋体" w:hAnsi="宋体"/>
          <w:b/>
          <w:sz w:val="24"/>
        </w:rPr>
      </w:pPr>
      <w:r>
        <w:rPr>
          <w:rFonts w:hint="eastAsia" w:ascii="宋体" w:hAnsi="宋体"/>
          <w:b/>
          <w:sz w:val="24"/>
        </w:rPr>
        <w:t>1.1研究的背景及意义</w:t>
      </w:r>
    </w:p>
    <w:p>
      <w:pPr>
        <w:tabs>
          <w:tab w:val="left" w:pos="360"/>
        </w:tabs>
        <w:spacing w:line="360" w:lineRule="auto"/>
        <w:ind w:firstLine="424" w:firstLineChars="177"/>
        <w:rPr>
          <w:rFonts w:ascii="宋体" w:hAnsi="宋体"/>
          <w:sz w:val="24"/>
        </w:rPr>
      </w:pPr>
      <w:r>
        <w:rPr>
          <w:rFonts w:hint="eastAsia" w:ascii="宋体" w:hAnsi="宋体"/>
          <w:sz w:val="24"/>
        </w:rPr>
        <w:t>随着计算机硬件设备技术提高，产品价格下降，计算机领域的不断扩展，以及现代电子信息技术的迅猛发展，无线网络因为它的成本低廉、方便快捷、灵活运用等优势越来越得到有效的开发和利用。尤其在当地环境复杂、地理布线困难的地方，无线网络的优势显得更为明显。无线局域网通过电磁波在空气中发送和传播信息，具有移动</w:t>
      </w:r>
      <w:r>
        <w:rPr>
          <w:rFonts w:ascii="宋体" w:hAnsi="宋体"/>
          <w:sz w:val="24"/>
        </w:rPr>
        <w:t>性</w:t>
      </w:r>
      <w:r>
        <w:rPr>
          <w:rFonts w:hint="eastAsia" w:ascii="宋体" w:hAnsi="宋体"/>
          <w:sz w:val="24"/>
        </w:rPr>
        <w:t>、兼容强、扩充性高和功率低、成本低廉、效率高效等诸多优点。</w:t>
      </w:r>
    </w:p>
    <w:p>
      <w:pPr>
        <w:tabs>
          <w:tab w:val="left" w:pos="360"/>
        </w:tabs>
        <w:spacing w:line="360" w:lineRule="auto"/>
        <w:ind w:firstLine="424" w:firstLineChars="177"/>
        <w:rPr>
          <w:rFonts w:ascii="宋体" w:hAnsi="宋体"/>
          <w:sz w:val="24"/>
        </w:rPr>
      </w:pPr>
      <w:r>
        <w:rPr>
          <w:rFonts w:hint="eastAsia" w:ascii="宋体" w:hAnsi="宋体"/>
          <w:sz w:val="24"/>
        </w:rPr>
        <w:t>无线通信和计算机的迅速发展，无线网络充分结合他们的优势，渐渐的开始应用于企业办公、政府各个部门、个人家庭生活等领域。无线局域网随着技术的成熟，设备成本不断下降，部署难度越来越低，在企事业单位、政府部门及个人家庭得到普及，给人们的工作、学习和生活带来便利，提高了人们的工作效率，改善了人们的生活质量。随着科学技术的高速发展和无线网络的</w:t>
      </w:r>
      <w:r>
        <w:rPr>
          <w:rFonts w:ascii="宋体" w:hAnsi="宋体"/>
          <w:sz w:val="24"/>
        </w:rPr>
        <w:t>广泛</w:t>
      </w:r>
      <w:r>
        <w:rPr>
          <w:rFonts w:hint="eastAsia" w:ascii="宋体" w:hAnsi="宋体"/>
          <w:sz w:val="24"/>
        </w:rPr>
        <w:t>运用，我们必须不断发挥其优势，以给我们的生活、学习、工作带来便利。同时需要不断研究如何改进无线局域网的结构，探索无线局域网的安全设置以便让它更加安全可靠，充分发挥无线网络在现代经济发展的作用。</w:t>
      </w:r>
    </w:p>
    <w:p>
      <w:pPr>
        <w:tabs>
          <w:tab w:val="left" w:pos="360"/>
        </w:tabs>
        <w:spacing w:line="360" w:lineRule="auto"/>
        <w:ind w:firstLine="424" w:firstLineChars="177"/>
        <w:rPr>
          <w:rFonts w:ascii="宋体" w:hAnsi="宋体"/>
          <w:sz w:val="24"/>
        </w:rPr>
      </w:pPr>
      <w:r>
        <w:rPr>
          <w:rFonts w:hint="eastAsia" w:ascii="宋体" w:hAnsi="宋体"/>
          <w:sz w:val="24"/>
        </w:rPr>
        <w:t>但由于无线局域网的传输介质是无线电波，这决定了它不但具有有线网络的安全威胁，同时还有其他的安全威胁。在访问控制、认证等安全技术方面与传统的以电缆为传输介质的局域网有较大区别，不仅无线信道容易被窃听和干扰，引发信息泄露、无线钓鱼等安全问题，还容易遭受冒充、篡改、欺骗等形式的攻击。其中非法“无线接入点”（</w:t>
      </w:r>
      <w:r>
        <w:rPr>
          <w:rFonts w:ascii="宋体" w:hAnsi="宋体"/>
          <w:sz w:val="24"/>
        </w:rPr>
        <w:t>A</w:t>
      </w:r>
      <w:r>
        <w:rPr>
          <w:rFonts w:hint="eastAsia" w:ascii="宋体" w:hAnsi="宋体"/>
          <w:sz w:val="24"/>
        </w:rPr>
        <w:t>ccess</w:t>
      </w:r>
      <w:r>
        <w:rPr>
          <w:rFonts w:ascii="宋体" w:hAnsi="宋体"/>
          <w:sz w:val="24"/>
        </w:rPr>
        <w:t xml:space="preserve"> P</w:t>
      </w:r>
      <w:r>
        <w:rPr>
          <w:rFonts w:hint="eastAsia" w:ascii="宋体" w:hAnsi="宋体"/>
          <w:sz w:val="24"/>
        </w:rPr>
        <w:t>oint，AP）的问题尤其突出。非法AP的问题是随着无线局域网的出现而显现的，它影响着国家的安全、内网的安全、个人的隐私、社会稳定和经济安全。非法AP对社会网络的威胁主要表现在以下三个方面：（1）不法用户实验测试mdk</w:t>
      </w:r>
      <w:r>
        <w:rPr>
          <w:rFonts w:ascii="宋体" w:hAnsi="宋体"/>
          <w:sz w:val="24"/>
        </w:rPr>
        <w:t>2</w:t>
      </w:r>
      <w:r>
        <w:rPr>
          <w:rFonts w:hint="eastAsia" w:ascii="宋体" w:hAnsi="宋体"/>
          <w:sz w:val="24"/>
        </w:rPr>
        <w:t>等软件工具。用无线网卡建立虚假的AP信号，占用正常运行的信道，干扰无线信道的正常；（2）截获无线网络通信数据，入侵个人计算机，泄露个人信息；（3）在企事业单位内部网络上随意搭建非法的AP，严重威胁到内网安全，增加内网被入侵的风险。因此，影响无线局域网安全的非法AP问题已经成为的主要安全问题之一，但同时又因为它能够轻松搭建，搭建手段不断改变，造成了解决它的安全威胁变得困难，解决方法需要经常更新。因此，无线热点扫描器可以帮助用户发现存在的AP，并为下一步操作提供了基础。</w:t>
      </w:r>
    </w:p>
    <w:p>
      <w:pPr>
        <w:tabs>
          <w:tab w:val="left" w:pos="360"/>
        </w:tabs>
        <w:spacing w:before="312" w:beforeLines="100" w:after="312" w:afterLines="100" w:line="360" w:lineRule="auto"/>
        <w:rPr>
          <w:b/>
          <w:sz w:val="24"/>
        </w:rPr>
      </w:pPr>
      <w:r>
        <w:rPr>
          <w:b/>
          <w:sz w:val="24"/>
        </w:rPr>
        <w:t>1.2</w:t>
      </w:r>
      <w:r>
        <w:rPr>
          <w:rFonts w:hint="eastAsia"/>
          <w:b/>
          <w:sz w:val="24"/>
        </w:rPr>
        <w:t>研究现状</w:t>
      </w:r>
    </w:p>
    <w:p>
      <w:pPr>
        <w:tabs>
          <w:tab w:val="left" w:pos="360"/>
        </w:tabs>
        <w:spacing w:line="360" w:lineRule="auto"/>
        <w:ind w:left="2" w:firstLine="422" w:firstLineChars="176"/>
        <w:rPr>
          <w:rFonts w:ascii="宋体" w:hAnsi="宋体"/>
          <w:sz w:val="24"/>
        </w:rPr>
      </w:pPr>
      <w:r>
        <w:rPr>
          <w:rFonts w:ascii="宋体" w:hAnsi="宋体"/>
          <w:sz w:val="24"/>
        </w:rPr>
        <w:t>2010</w:t>
      </w:r>
      <w:r>
        <w:rPr>
          <w:rFonts w:hint="eastAsia" w:ascii="宋体" w:hAnsi="宋体"/>
          <w:sz w:val="24"/>
        </w:rPr>
        <w:t>年，陈潮、勒慧云</w:t>
      </w:r>
      <w:r>
        <w:rPr>
          <w:rFonts w:hint="eastAsia" w:ascii="宋体" w:hAnsi="宋体"/>
          <w:sz w:val="24"/>
          <w:vertAlign w:val="superscript"/>
        </w:rPr>
        <w:t>[</w:t>
      </w:r>
      <w:r>
        <w:rPr>
          <w:rFonts w:ascii="宋体" w:hAnsi="宋体"/>
          <w:sz w:val="24"/>
          <w:vertAlign w:val="superscript"/>
        </w:rPr>
        <w:t>1</w:t>
      </w:r>
      <w:r>
        <w:rPr>
          <w:rFonts w:hint="eastAsia" w:ascii="宋体" w:hAnsi="宋体"/>
          <w:sz w:val="24"/>
          <w:vertAlign w:val="superscript"/>
        </w:rPr>
        <w:t>]</w:t>
      </w:r>
      <w:r>
        <w:rPr>
          <w:rFonts w:hint="eastAsia" w:ascii="宋体" w:hAnsi="宋体"/>
          <w:sz w:val="24"/>
        </w:rPr>
        <w:t>关于网络中非法AP的定位问题的</w:t>
      </w:r>
      <w:r>
        <w:rPr>
          <w:rFonts w:ascii="宋体" w:hAnsi="宋体"/>
          <w:sz w:val="24"/>
        </w:rPr>
        <w:t>研究</w:t>
      </w:r>
      <w:r>
        <w:rPr>
          <w:rFonts w:hint="eastAsia" w:ascii="宋体" w:hAnsi="宋体"/>
          <w:sz w:val="24"/>
        </w:rPr>
        <w:t>详细阐述非法AP的定义，分析非法AP的危害并给出清除非法AP的方法。他们指出清除非法AP关键是检测定位AP的位置，在研究和分析前人有关AP定位技术的基础上，总结出三种定位非法AP的方法，并对三种方法优缺点进行了详细的分析和比较。</w:t>
      </w:r>
    </w:p>
    <w:p>
      <w:pPr>
        <w:tabs>
          <w:tab w:val="left" w:pos="360"/>
        </w:tabs>
        <w:spacing w:line="360" w:lineRule="auto"/>
        <w:ind w:left="2" w:firstLine="422" w:firstLineChars="176"/>
        <w:rPr>
          <w:rFonts w:ascii="宋体" w:hAnsi="宋体"/>
          <w:sz w:val="24"/>
        </w:rPr>
      </w:pPr>
      <w:r>
        <w:rPr>
          <w:rFonts w:hint="eastAsia" w:ascii="宋体" w:hAnsi="宋体"/>
          <w:sz w:val="24"/>
        </w:rPr>
        <w:t>2014年，赵方、罗海勇、耿皓、孙启金</w:t>
      </w:r>
      <w:r>
        <w:rPr>
          <w:rFonts w:hint="eastAsia" w:ascii="宋体" w:hAnsi="宋体"/>
          <w:sz w:val="24"/>
          <w:vertAlign w:val="superscript"/>
        </w:rPr>
        <w:t>[</w:t>
      </w:r>
      <w:r>
        <w:rPr>
          <w:rFonts w:ascii="宋体" w:hAnsi="宋体"/>
          <w:sz w:val="24"/>
          <w:vertAlign w:val="superscript"/>
        </w:rPr>
        <w:t>3</w:t>
      </w:r>
      <w:r>
        <w:rPr>
          <w:rFonts w:hint="eastAsia" w:ascii="宋体" w:hAnsi="宋体"/>
          <w:sz w:val="24"/>
          <w:vertAlign w:val="superscript"/>
        </w:rPr>
        <w:t>]</w:t>
      </w:r>
      <w:r>
        <w:rPr>
          <w:rFonts w:hint="eastAsia" w:ascii="宋体" w:hAnsi="宋体"/>
          <w:sz w:val="24"/>
        </w:rPr>
        <w:t>提出</w:t>
      </w:r>
      <w:r>
        <w:rPr>
          <w:rFonts w:ascii="宋体" w:hAnsi="宋体"/>
          <w:sz w:val="24"/>
        </w:rPr>
        <w:t>一种</w:t>
      </w:r>
      <w:r>
        <w:rPr>
          <w:rFonts w:hint="eastAsia" w:ascii="宋体" w:hAnsi="宋体"/>
          <w:sz w:val="24"/>
        </w:rPr>
        <w:t>基于RSSI梯度的AP定位算法，并与其他几种定位算法进行了详细的分析、对比，同时</w:t>
      </w:r>
      <w:r>
        <w:rPr>
          <w:rFonts w:ascii="宋体" w:hAnsi="宋体"/>
          <w:sz w:val="24"/>
        </w:rPr>
        <w:t>说明</w:t>
      </w:r>
      <w:r>
        <w:rPr>
          <w:rFonts w:hint="eastAsia" w:ascii="宋体" w:hAnsi="宋体"/>
          <w:sz w:val="24"/>
        </w:rPr>
        <w:t>它的应用对象和前景。</w:t>
      </w:r>
    </w:p>
    <w:p>
      <w:pPr>
        <w:tabs>
          <w:tab w:val="left" w:pos="360"/>
        </w:tabs>
        <w:spacing w:line="360" w:lineRule="auto"/>
        <w:ind w:left="2" w:firstLine="422" w:firstLineChars="176"/>
        <w:rPr>
          <w:rFonts w:ascii="宋体" w:hAnsi="宋体"/>
          <w:sz w:val="24"/>
        </w:rPr>
      </w:pPr>
      <w:r>
        <w:rPr>
          <w:rFonts w:hint="eastAsia" w:ascii="宋体" w:hAnsi="宋体"/>
          <w:sz w:val="24"/>
        </w:rPr>
        <w:t>同年，江苏省宿迁广播电视大学的于万清</w:t>
      </w:r>
      <w:r>
        <w:rPr>
          <w:rFonts w:hint="eastAsia" w:ascii="宋体" w:hAnsi="宋体"/>
          <w:sz w:val="24"/>
          <w:vertAlign w:val="superscript"/>
        </w:rPr>
        <w:t>[</w:t>
      </w:r>
      <w:r>
        <w:rPr>
          <w:rFonts w:ascii="宋体" w:hAnsi="宋体"/>
          <w:sz w:val="24"/>
          <w:vertAlign w:val="superscript"/>
        </w:rPr>
        <w:t>4</w:t>
      </w:r>
      <w:r>
        <w:rPr>
          <w:rFonts w:hint="eastAsia" w:ascii="宋体" w:hAnsi="宋体"/>
          <w:sz w:val="24"/>
          <w:vertAlign w:val="superscript"/>
        </w:rPr>
        <w:t>]</w:t>
      </w:r>
      <w:r>
        <w:rPr>
          <w:rFonts w:hint="eastAsia" w:ascii="宋体" w:hAnsi="宋体"/>
          <w:sz w:val="24"/>
        </w:rPr>
        <w:t>发表了自己对于无线网络的研究的成果，对无线网络的结构，优缺点，安全设置进行了分析，同时给出简单的解决方案。</w:t>
      </w:r>
    </w:p>
    <w:p>
      <w:pPr>
        <w:tabs>
          <w:tab w:val="left" w:pos="360"/>
        </w:tabs>
        <w:spacing w:line="360" w:lineRule="auto"/>
        <w:ind w:firstLine="424" w:firstLineChars="177"/>
        <w:rPr>
          <w:rFonts w:ascii="宋体" w:hAnsi="宋体"/>
          <w:sz w:val="24"/>
        </w:rPr>
      </w:pPr>
      <w:r>
        <w:rPr>
          <w:rFonts w:ascii="宋体" w:hAnsi="宋体"/>
          <w:sz w:val="24"/>
        </w:rPr>
        <w:t>2007</w:t>
      </w:r>
      <w:r>
        <w:rPr>
          <w:rFonts w:hint="eastAsia" w:ascii="宋体" w:hAnsi="宋体"/>
          <w:sz w:val="24"/>
        </w:rPr>
        <w:t>年，文献[</w:t>
      </w:r>
      <w:r>
        <w:rPr>
          <w:rFonts w:ascii="宋体" w:hAnsi="宋体"/>
          <w:sz w:val="24"/>
        </w:rPr>
        <w:t>12</w:t>
      </w:r>
      <w:r>
        <w:rPr>
          <w:rFonts w:hint="eastAsia" w:ascii="宋体" w:hAnsi="宋体"/>
          <w:sz w:val="24"/>
        </w:rPr>
        <w:t>]在802.11无线局域网的安全基础上，深入研究了它面临的安全威胁和仍未解决的安全漏洞，以及可能存在未知的安全威胁，提出了自己的增强方案，同时对目前认为比较先进的网络安全协议进行深入分析，并给出自己的意见和建议。</w:t>
      </w:r>
    </w:p>
    <w:p>
      <w:pPr>
        <w:tabs>
          <w:tab w:val="left" w:pos="360"/>
        </w:tabs>
        <w:spacing w:before="312" w:beforeLines="100" w:after="312" w:afterLines="100" w:line="360" w:lineRule="auto"/>
        <w:rPr>
          <w:rFonts w:ascii="宋体" w:hAnsi="宋体"/>
          <w:b/>
          <w:sz w:val="24"/>
        </w:rPr>
      </w:pPr>
      <w:r>
        <w:rPr>
          <w:rFonts w:hint="eastAsia" w:ascii="宋体" w:hAnsi="宋体"/>
          <w:b/>
          <w:sz w:val="24"/>
        </w:rPr>
        <w:t>1.3 本文</w:t>
      </w:r>
      <w:r>
        <w:rPr>
          <w:rFonts w:ascii="宋体" w:hAnsi="宋体"/>
          <w:b/>
          <w:sz w:val="24"/>
        </w:rPr>
        <w:t>研究内容</w:t>
      </w:r>
    </w:p>
    <w:p>
      <w:pPr>
        <w:tabs>
          <w:tab w:val="left" w:pos="360"/>
        </w:tabs>
        <w:spacing w:line="360" w:lineRule="auto"/>
        <w:ind w:left="2" w:firstLine="422" w:firstLineChars="176"/>
        <w:rPr>
          <w:rFonts w:ascii="宋体" w:hAnsi="宋体"/>
          <w:sz w:val="24"/>
        </w:rPr>
      </w:pPr>
      <w:r>
        <w:rPr>
          <w:rFonts w:ascii="宋体" w:hAnsi="宋体"/>
          <w:sz w:val="24"/>
        </w:rPr>
        <w:t>上述研究并没有说明如何判定一个AP是否合法</w:t>
      </w:r>
      <w:r>
        <w:rPr>
          <w:rFonts w:hint="eastAsia" w:ascii="宋体" w:hAnsi="宋体"/>
          <w:sz w:val="24"/>
        </w:rPr>
        <w:t>，</w:t>
      </w:r>
      <w:r>
        <w:rPr>
          <w:rFonts w:ascii="宋体" w:hAnsi="宋体"/>
          <w:sz w:val="24"/>
        </w:rPr>
        <w:t>同时他们给出解决非法</w:t>
      </w:r>
      <w:r>
        <w:rPr>
          <w:rFonts w:hint="eastAsia" w:ascii="宋体" w:hAnsi="宋体"/>
          <w:sz w:val="24"/>
        </w:rPr>
        <w:t>AP的定位方法过于复杂，技术要求比较高，这在一定程度上很难普及。因此，</w:t>
      </w:r>
      <w:r>
        <w:rPr>
          <w:rFonts w:ascii="宋体" w:hAnsi="宋体"/>
          <w:sz w:val="24"/>
        </w:rPr>
        <w:t>在</w:t>
      </w:r>
      <w:r>
        <w:rPr>
          <w:rFonts w:hint="eastAsia" w:ascii="宋体" w:hAnsi="宋体"/>
          <w:sz w:val="24"/>
        </w:rPr>
        <w:t>上述的研究</w:t>
      </w:r>
      <w:r>
        <w:rPr>
          <w:rFonts w:ascii="宋体" w:hAnsi="宋体"/>
          <w:sz w:val="24"/>
        </w:rPr>
        <w:t>基础上</w:t>
      </w:r>
      <w:r>
        <w:rPr>
          <w:rFonts w:hint="eastAsia" w:ascii="宋体" w:hAnsi="宋体"/>
          <w:sz w:val="24"/>
        </w:rPr>
        <w:t>，</w:t>
      </w:r>
      <w:r>
        <w:rPr>
          <w:rFonts w:ascii="宋体" w:hAnsi="宋体"/>
          <w:sz w:val="24"/>
        </w:rPr>
        <w:t>本文将进行以下研究</w:t>
      </w:r>
      <w:r>
        <w:rPr>
          <w:rFonts w:hint="eastAsia" w:ascii="宋体" w:hAnsi="宋体"/>
          <w:sz w:val="24"/>
        </w:rPr>
        <w:t>：</w:t>
      </w:r>
    </w:p>
    <w:p>
      <w:pPr>
        <w:tabs>
          <w:tab w:val="left" w:pos="360"/>
        </w:tabs>
        <w:spacing w:line="360" w:lineRule="auto"/>
        <w:ind w:firstLine="424" w:firstLineChars="177"/>
        <w:rPr>
          <w:rFonts w:ascii="宋体" w:hAnsi="宋体"/>
          <w:sz w:val="24"/>
        </w:rPr>
      </w:pPr>
      <w:r>
        <w:rPr>
          <w:rFonts w:hint="eastAsia" w:ascii="宋体" w:hAnsi="宋体"/>
          <w:sz w:val="24"/>
        </w:rPr>
        <w:t>（1）研究现有扫描器的功能。</w:t>
      </w:r>
    </w:p>
    <w:p>
      <w:pPr>
        <w:tabs>
          <w:tab w:val="left" w:pos="360"/>
        </w:tabs>
        <w:spacing w:line="360" w:lineRule="auto"/>
        <w:ind w:firstLine="424" w:firstLineChars="177"/>
        <w:rPr>
          <w:rFonts w:ascii="宋体" w:hAnsi="宋体"/>
          <w:sz w:val="24"/>
        </w:rPr>
      </w:pPr>
      <w:r>
        <w:rPr>
          <w:rFonts w:hint="eastAsia" w:ascii="宋体" w:hAnsi="宋体"/>
          <w:sz w:val="24"/>
        </w:rPr>
        <w:t>（2）参考</w:t>
      </w:r>
      <w:bookmarkStart w:id="3" w:name="OLE_LINK1"/>
      <w:r>
        <w:rPr>
          <w:rFonts w:hint="eastAsia" w:ascii="宋体" w:hAnsi="宋体"/>
          <w:b/>
          <w:bCs/>
          <w:sz w:val="24"/>
        </w:rPr>
        <w:t>wireless MON</w:t>
      </w:r>
      <w:bookmarkEnd w:id="3"/>
      <w:r>
        <w:rPr>
          <w:rFonts w:hint="eastAsia" w:ascii="宋体" w:hAnsi="宋体"/>
          <w:sz w:val="24"/>
        </w:rPr>
        <w:t>软件进行无线热点扫描器的设计，包括热点清单功能、热点场强变化功能、无线访问探测功能，并在Windows平台下进行具体实现。</w:t>
      </w:r>
    </w:p>
    <w:p>
      <w:pPr>
        <w:tabs>
          <w:tab w:val="left" w:pos="360"/>
        </w:tabs>
        <w:spacing w:line="360" w:lineRule="auto"/>
        <w:ind w:firstLine="424" w:firstLineChars="177"/>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）在windows平台下实现无线热点的扫描，能够正确显示当前能够查询到的无线热点，并能够实时显示选定无线热点的场强变化情况。</w:t>
      </w:r>
    </w:p>
    <w:p>
      <w:pPr>
        <w:tabs>
          <w:tab w:val="left" w:pos="360"/>
        </w:tabs>
        <w:spacing w:before="312" w:beforeLines="100" w:after="312" w:afterLines="100" w:line="360" w:lineRule="auto"/>
        <w:rPr>
          <w:rFonts w:ascii="宋体" w:hAnsi="宋体"/>
          <w:b/>
          <w:sz w:val="24"/>
        </w:rPr>
      </w:pPr>
      <w:r>
        <w:rPr>
          <w:rFonts w:hint="eastAsia" w:ascii="宋体" w:hAnsi="宋体"/>
          <w:b/>
          <w:sz w:val="24"/>
        </w:rPr>
        <w:t>1.4 论文章节安排</w:t>
      </w:r>
    </w:p>
    <w:p>
      <w:pPr>
        <w:spacing w:line="360" w:lineRule="auto"/>
        <w:ind w:firstLine="424" w:firstLineChars="177"/>
        <w:rPr>
          <w:rFonts w:ascii="宋体" w:hAnsi="宋体"/>
          <w:sz w:val="24"/>
        </w:rPr>
      </w:pPr>
      <w:r>
        <w:rPr>
          <w:rFonts w:hint="eastAsia" w:ascii="宋体" w:hAnsi="宋体"/>
          <w:sz w:val="24"/>
        </w:rPr>
        <w:t>本文共</w:t>
      </w:r>
      <w:r>
        <w:rPr>
          <w:rFonts w:ascii="宋体" w:hAnsi="宋体"/>
          <w:sz w:val="24"/>
        </w:rPr>
        <w:t>分为五章</w:t>
      </w:r>
      <w:r>
        <w:rPr>
          <w:rFonts w:hint="eastAsia" w:ascii="宋体" w:hAnsi="宋体"/>
          <w:sz w:val="24"/>
        </w:rPr>
        <w:t>，</w:t>
      </w:r>
      <w:r>
        <w:rPr>
          <w:rFonts w:ascii="宋体" w:hAnsi="宋体"/>
          <w:sz w:val="24"/>
        </w:rPr>
        <w:t>每章内容</w:t>
      </w:r>
      <w:r>
        <w:rPr>
          <w:rFonts w:hint="eastAsia" w:ascii="宋体" w:hAnsi="宋体"/>
          <w:sz w:val="24"/>
        </w:rPr>
        <w:t>如下</w:t>
      </w:r>
      <w:r>
        <w:rPr>
          <w:rFonts w:ascii="宋体" w:hAnsi="宋体"/>
          <w:sz w:val="24"/>
        </w:rPr>
        <w:t>：</w:t>
      </w:r>
    </w:p>
    <w:p>
      <w:pPr>
        <w:spacing w:line="360" w:lineRule="auto"/>
        <w:ind w:firstLine="424" w:firstLineChars="177"/>
        <w:rPr>
          <w:rFonts w:ascii="宋体" w:hAnsi="宋体"/>
          <w:sz w:val="24"/>
        </w:rPr>
      </w:pPr>
      <w:r>
        <w:rPr>
          <w:rFonts w:hint="eastAsia" w:ascii="宋体" w:hAnsi="宋体"/>
          <w:sz w:val="24"/>
        </w:rPr>
        <w:t>第一章，</w:t>
      </w:r>
      <w:r>
        <w:rPr>
          <w:rFonts w:ascii="宋体" w:hAnsi="宋体"/>
          <w:sz w:val="24"/>
        </w:rPr>
        <w:t>绪论。</w:t>
      </w:r>
      <w:r>
        <w:rPr>
          <w:rFonts w:hint="eastAsia" w:ascii="宋体" w:hAnsi="宋体"/>
          <w:sz w:val="24"/>
        </w:rPr>
        <w:t>首先介绍了课题背景、目的及主要任务。阐述无线网的发展背景、发展现状。</w:t>
      </w:r>
    </w:p>
    <w:p>
      <w:pPr>
        <w:spacing w:line="360" w:lineRule="auto"/>
        <w:ind w:firstLine="424" w:firstLineChars="177"/>
        <w:rPr>
          <w:rFonts w:ascii="宋体" w:hAnsi="宋体"/>
          <w:sz w:val="24"/>
        </w:rPr>
      </w:pPr>
      <w:r>
        <w:rPr>
          <w:rFonts w:hint="eastAsia" w:ascii="宋体" w:hAnsi="宋体"/>
          <w:sz w:val="24"/>
        </w:rPr>
        <w:t>第二章，无线热点扫描器概述。对常用的无线热点扫描器进行介绍。</w:t>
      </w:r>
    </w:p>
    <w:p>
      <w:pPr>
        <w:spacing w:line="360" w:lineRule="auto"/>
        <w:ind w:firstLine="424" w:firstLineChars="177"/>
        <w:rPr>
          <w:rFonts w:ascii="宋体" w:hAnsi="宋体"/>
          <w:sz w:val="24"/>
        </w:rPr>
      </w:pPr>
      <w:r>
        <w:rPr>
          <w:rFonts w:hint="eastAsia" w:ascii="宋体" w:hAnsi="宋体"/>
          <w:sz w:val="24"/>
        </w:rPr>
        <w:t>第三章，无线热点扫描器软件设计。Windows平台下无线热点扫描器的设计和实现方面，提出需要解决的主要技术难点，给出解决方案，并详细描述主要模块的设计与实现。</w:t>
      </w:r>
    </w:p>
    <w:p>
      <w:pPr>
        <w:spacing w:line="360" w:lineRule="auto"/>
        <w:ind w:firstLine="424" w:firstLineChars="177"/>
        <w:rPr>
          <w:rFonts w:ascii="宋体" w:hAnsi="宋体"/>
          <w:sz w:val="24"/>
        </w:rPr>
      </w:pPr>
      <w:r>
        <w:rPr>
          <w:rFonts w:hint="eastAsia" w:ascii="宋体" w:hAnsi="宋体"/>
          <w:sz w:val="24"/>
        </w:rPr>
        <w:t>第四章，测试结果。列出了在搭建的验证平台上对无线热点扫描器验证实验，并对实验结果进行了分析。</w:t>
      </w:r>
    </w:p>
    <w:p>
      <w:pPr>
        <w:spacing w:line="360" w:lineRule="auto"/>
        <w:ind w:firstLine="424" w:firstLineChars="177"/>
        <w:rPr>
          <w:rFonts w:ascii="宋体" w:hAnsi="宋体"/>
          <w:sz w:val="24"/>
        </w:rPr>
      </w:pPr>
      <w:r>
        <w:rPr>
          <w:rFonts w:hint="eastAsia" w:ascii="宋体" w:hAnsi="宋体"/>
          <w:sz w:val="24"/>
        </w:rPr>
        <w:t>第五章是对本文所做工作的总结。</w:t>
      </w:r>
    </w:p>
    <w:p>
      <w:pPr>
        <w:spacing w:line="360" w:lineRule="auto"/>
        <w:ind w:firstLine="424" w:firstLineChars="177"/>
        <w:rPr>
          <w:rFonts w:ascii="宋体" w:hAnsi="宋体"/>
          <w:sz w:val="24"/>
        </w:rPr>
      </w:pPr>
      <w:r>
        <w:rPr>
          <w:rFonts w:hint="eastAsia" w:ascii="宋体" w:hAnsi="宋体"/>
          <w:sz w:val="24"/>
        </w:rPr>
        <w:t>最后是参考文献和</w:t>
      </w:r>
      <w:r>
        <w:rPr>
          <w:rFonts w:ascii="宋体" w:hAnsi="宋体"/>
          <w:sz w:val="24"/>
        </w:rPr>
        <w:t>致谢</w:t>
      </w:r>
      <w:r>
        <w:rPr>
          <w:rFonts w:hint="eastAsia" w:ascii="宋体" w:hAnsi="宋体"/>
          <w:sz w:val="24"/>
        </w:rPr>
        <w:t>。</w:t>
      </w:r>
    </w:p>
    <w:p>
      <w:pPr>
        <w:spacing w:line="360" w:lineRule="auto"/>
        <w:ind w:firstLine="424" w:firstLineChars="177"/>
        <w:rPr>
          <w:rFonts w:ascii="宋体" w:hAnsi="宋体"/>
          <w:sz w:val="24"/>
        </w:rPr>
      </w:pPr>
      <w:r>
        <w:rPr>
          <w:rFonts w:ascii="宋体" w:hAnsi="宋体"/>
          <w:sz w:val="24"/>
        </w:rPr>
        <w:br w:type="page"/>
      </w:r>
    </w:p>
    <w:p>
      <w:pPr>
        <w:pStyle w:val="2"/>
        <w:numPr>
          <w:ilvl w:val="0"/>
          <w:numId w:val="1"/>
        </w:numPr>
        <w:tabs>
          <w:tab w:val="left" w:pos="360"/>
        </w:tabs>
        <w:jc w:val="center"/>
        <w:rPr>
          <w:rFonts w:ascii="黑体" w:eastAsia="黑体"/>
          <w:b w:val="0"/>
          <w:sz w:val="30"/>
          <w:szCs w:val="30"/>
        </w:rPr>
      </w:pPr>
      <w:bookmarkStart w:id="4" w:name="_Toc453352269"/>
      <w:r>
        <w:rPr>
          <w:rFonts w:hint="eastAsia" w:ascii="黑体" w:eastAsia="黑体"/>
          <w:b w:val="0"/>
          <w:sz w:val="30"/>
          <w:szCs w:val="30"/>
        </w:rPr>
        <w:t>无线热点扫描器概述</w:t>
      </w:r>
      <w:bookmarkEnd w:id="4"/>
    </w:p>
    <w:p>
      <w:pPr>
        <w:pStyle w:val="3"/>
        <w:keepNext w:val="0"/>
        <w:keepLines w:val="0"/>
        <w:spacing w:line="415" w:lineRule="auto"/>
        <w:rPr>
          <w:rFonts w:ascii="宋体" w:hAnsi="宋体"/>
          <w:sz w:val="24"/>
          <w:szCs w:val="24"/>
        </w:rPr>
      </w:pPr>
      <w:bookmarkStart w:id="5" w:name="_Toc453352270"/>
      <w:r>
        <w:rPr>
          <w:rFonts w:hint="eastAsia" w:ascii="宋体" w:hAnsi="宋体"/>
          <w:sz w:val="24"/>
          <w:szCs w:val="24"/>
        </w:rPr>
        <w:t>2.1</w:t>
      </w:r>
      <w:r>
        <w:rPr>
          <w:rFonts w:ascii="宋体" w:hAnsi="宋体"/>
          <w:sz w:val="24"/>
          <w:szCs w:val="24"/>
        </w:rPr>
        <w:t>无线热点扫描器简介</w:t>
      </w:r>
      <w:bookmarkEnd w:id="5"/>
    </w:p>
    <w:p>
      <w:pPr>
        <w:tabs>
          <w:tab w:val="left" w:pos="360"/>
        </w:tabs>
        <w:spacing w:line="360" w:lineRule="auto"/>
        <w:ind w:firstLine="424" w:firstLineChars="177"/>
        <w:rPr>
          <w:sz w:val="24"/>
        </w:rPr>
      </w:pPr>
      <w:r>
        <w:rPr>
          <w:sz w:val="24"/>
        </w:rPr>
        <w:t>无线网络是</w:t>
      </w:r>
      <w:r>
        <w:rPr>
          <w:rFonts w:hint="eastAsia"/>
          <w:sz w:val="24"/>
        </w:rPr>
        <w:t>一种</w:t>
      </w:r>
      <w:r>
        <w:rPr>
          <w:sz w:val="24"/>
        </w:rPr>
        <w:t>采用</w:t>
      </w:r>
      <w:r>
        <w:rPr>
          <w:rFonts w:hint="eastAsia"/>
          <w:sz w:val="24"/>
        </w:rPr>
        <w:t>电磁波来</w:t>
      </w:r>
      <w:r>
        <w:rPr>
          <w:sz w:val="24"/>
        </w:rPr>
        <w:t>实现</w:t>
      </w:r>
      <w:r>
        <w:rPr>
          <w:rFonts w:hint="eastAsia"/>
          <w:sz w:val="24"/>
        </w:rPr>
        <w:t>数据传输</w:t>
      </w:r>
      <w:r>
        <w:rPr>
          <w:sz w:val="24"/>
        </w:rPr>
        <w:t>的网络。</w:t>
      </w:r>
      <w:r>
        <w:rPr>
          <w:rFonts w:hint="eastAsia"/>
          <w:sz w:val="24"/>
        </w:rPr>
        <w:t>它能够让用户自主建立随意距离的无线连接的语音通信和数据网络，</w:t>
      </w:r>
      <w:r>
        <w:rPr>
          <w:sz w:val="24"/>
        </w:rPr>
        <w:t>随着无线网络的发展</w:t>
      </w:r>
      <w:r>
        <w:rPr>
          <w:rFonts w:hint="eastAsia"/>
          <w:sz w:val="24"/>
        </w:rPr>
        <w:t>，</w:t>
      </w:r>
      <w:r>
        <w:rPr>
          <w:sz w:val="24"/>
        </w:rPr>
        <w:t>无线网络应用也越来越广泛</w:t>
      </w:r>
      <w:r>
        <w:rPr>
          <w:rFonts w:hint="eastAsia"/>
          <w:sz w:val="24"/>
        </w:rPr>
        <w:t>；</w:t>
      </w:r>
      <w:r>
        <w:rPr>
          <w:sz w:val="24"/>
        </w:rPr>
        <w:t>同时</w:t>
      </w:r>
      <w:r>
        <w:rPr>
          <w:rFonts w:hint="eastAsia"/>
          <w:sz w:val="24"/>
        </w:rPr>
        <w:t>，</w:t>
      </w:r>
      <w:r>
        <w:rPr>
          <w:sz w:val="24"/>
        </w:rPr>
        <w:t>无线网络安全问题也日益突出</w:t>
      </w:r>
      <w:r>
        <w:rPr>
          <w:rFonts w:hint="eastAsia"/>
          <w:sz w:val="24"/>
        </w:rPr>
        <w:t>，</w:t>
      </w:r>
      <w:r>
        <w:rPr>
          <w:sz w:val="24"/>
        </w:rPr>
        <w:t>而对于无线热点的信息分析也变得尤为重要</w:t>
      </w:r>
      <w:r>
        <w:rPr>
          <w:rFonts w:hint="eastAsia"/>
          <w:sz w:val="24"/>
        </w:rPr>
        <w:t>。</w:t>
      </w:r>
      <w:r>
        <w:rPr>
          <w:sz w:val="24"/>
        </w:rPr>
        <w:t>至此</w:t>
      </w:r>
      <w:r>
        <w:rPr>
          <w:rFonts w:hint="eastAsia"/>
          <w:sz w:val="24"/>
        </w:rPr>
        <w:t>，</w:t>
      </w:r>
      <w:r>
        <w:rPr>
          <w:sz w:val="24"/>
        </w:rPr>
        <w:t>无线热点扫描器开始得到广泛应用</w:t>
      </w:r>
      <w:r>
        <w:rPr>
          <w:rFonts w:hint="eastAsia"/>
          <w:sz w:val="24"/>
        </w:rPr>
        <w:t>，它能扫描并获得无线信号的大量信息，并能试图找出无线信号可能存在的漏洞，以及对用户设置的陷阱。</w:t>
      </w:r>
    </w:p>
    <w:p>
      <w:pPr>
        <w:tabs>
          <w:tab w:val="left" w:pos="360"/>
        </w:tabs>
        <w:spacing w:line="360" w:lineRule="auto"/>
        <w:ind w:firstLine="424" w:firstLineChars="177"/>
        <w:rPr>
          <w:sz w:val="24"/>
        </w:rPr>
      </w:pPr>
      <w:r>
        <w:rPr>
          <w:rFonts w:hint="eastAsia"/>
          <w:sz w:val="24"/>
        </w:rPr>
        <w:t>无线热点扫描器能扫描区域中的无线网络，并显示大量信息，其中包括：机主的网络名称、机主的MAC地址、所用的PHY类型、RSSI、搜索到的信号质量、工作频率、通道数量、最大传输速度、适配器厂商名称、路由器型号和名称等。</w:t>
      </w:r>
    </w:p>
    <w:p>
      <w:pPr>
        <w:pStyle w:val="3"/>
        <w:keepNext w:val="0"/>
        <w:keepLines w:val="0"/>
        <w:spacing w:line="415" w:lineRule="auto"/>
        <w:rPr>
          <w:rFonts w:ascii="宋体" w:hAnsi="宋体"/>
          <w:sz w:val="24"/>
          <w:szCs w:val="24"/>
        </w:rPr>
      </w:pPr>
      <w:bookmarkStart w:id="6" w:name="_Toc453352271"/>
      <w:r>
        <w:rPr>
          <w:rFonts w:hint="eastAsia" w:ascii="宋体" w:hAnsi="宋体"/>
          <w:sz w:val="24"/>
          <w:szCs w:val="24"/>
        </w:rPr>
        <w:t>2.2</w:t>
      </w:r>
      <w:r>
        <w:rPr>
          <w:rFonts w:ascii="宋体" w:hAnsi="宋体"/>
          <w:sz w:val="24"/>
          <w:szCs w:val="24"/>
        </w:rPr>
        <w:t>无线热点扫描器的发展方向</w:t>
      </w:r>
      <w:bookmarkEnd w:id="6"/>
    </w:p>
    <w:p>
      <w:pPr>
        <w:tabs>
          <w:tab w:val="left" w:pos="360"/>
        </w:tabs>
        <w:spacing w:line="360" w:lineRule="auto"/>
        <w:ind w:firstLine="424" w:firstLineChars="177"/>
        <w:rPr>
          <w:sz w:val="24"/>
        </w:rPr>
      </w:pPr>
      <w:r>
        <w:rPr>
          <w:sz w:val="24"/>
        </w:rPr>
        <w:t>无线热点扫描器的发展趋势将向智能化</w:t>
      </w:r>
      <w:r>
        <w:rPr>
          <w:rFonts w:hint="eastAsia"/>
          <w:sz w:val="24"/>
        </w:rPr>
        <w:t>、</w:t>
      </w:r>
      <w:r>
        <w:rPr>
          <w:sz w:val="24"/>
        </w:rPr>
        <w:t>高效化</w:t>
      </w:r>
      <w:r>
        <w:rPr>
          <w:rFonts w:hint="eastAsia"/>
          <w:sz w:val="24"/>
        </w:rPr>
        <w:t>、便携化、</w:t>
      </w:r>
      <w:r>
        <w:rPr>
          <w:sz w:val="24"/>
        </w:rPr>
        <w:t>功能多样化</w:t>
      </w:r>
      <w:r>
        <w:rPr>
          <w:rFonts w:hint="eastAsia"/>
          <w:sz w:val="24"/>
        </w:rPr>
        <w:t>、</w:t>
      </w:r>
      <w:r>
        <w:rPr>
          <w:sz w:val="24"/>
        </w:rPr>
        <w:t>结构简单化等几个方面发展</w:t>
      </w:r>
      <w:r>
        <w:rPr>
          <w:rFonts w:hint="eastAsia"/>
          <w:sz w:val="24"/>
        </w:rPr>
        <w:t>。</w:t>
      </w:r>
    </w:p>
    <w:p>
      <w:pPr>
        <w:numPr>
          <w:ilvl w:val="0"/>
          <w:numId w:val="2"/>
        </w:numPr>
        <w:tabs>
          <w:tab w:val="left" w:pos="360"/>
        </w:tabs>
        <w:spacing w:line="360" w:lineRule="auto"/>
        <w:ind w:left="0" w:firstLine="424" w:firstLineChars="177"/>
        <w:rPr>
          <w:sz w:val="24"/>
        </w:rPr>
      </w:pPr>
      <w:r>
        <w:rPr>
          <w:rFonts w:hint="eastAsia"/>
          <w:sz w:val="24"/>
        </w:rPr>
        <w:t>智能化：主要指在扫描时能根据需求自主选择需要扫描的目标，并详细显示重要的信息。</w:t>
      </w:r>
    </w:p>
    <w:p>
      <w:pPr>
        <w:numPr>
          <w:ilvl w:val="0"/>
          <w:numId w:val="2"/>
        </w:numPr>
        <w:tabs>
          <w:tab w:val="left" w:pos="360"/>
        </w:tabs>
        <w:spacing w:line="360" w:lineRule="auto"/>
        <w:ind w:left="0" w:firstLine="424" w:firstLineChars="177"/>
        <w:rPr>
          <w:sz w:val="24"/>
        </w:rPr>
      </w:pPr>
      <w:r>
        <w:rPr>
          <w:rFonts w:hint="eastAsia"/>
          <w:sz w:val="24"/>
        </w:rPr>
        <w:t>高效化：扫描可以快速的找到用户需要的目标。节约时间成本、减少资源消耗、实现高效快捷。</w:t>
      </w:r>
    </w:p>
    <w:p>
      <w:pPr>
        <w:numPr>
          <w:ilvl w:val="0"/>
          <w:numId w:val="2"/>
        </w:numPr>
        <w:tabs>
          <w:tab w:val="left" w:pos="360"/>
        </w:tabs>
        <w:spacing w:line="360" w:lineRule="auto"/>
        <w:ind w:left="0" w:firstLine="424" w:firstLineChars="177"/>
        <w:rPr>
          <w:sz w:val="24"/>
        </w:rPr>
      </w:pPr>
      <w:r>
        <w:rPr>
          <w:sz w:val="24"/>
        </w:rPr>
        <w:t>便携化</w:t>
      </w:r>
      <w:r>
        <w:rPr>
          <w:rFonts w:hint="eastAsia"/>
          <w:sz w:val="24"/>
        </w:rPr>
        <w:t>：</w:t>
      </w:r>
      <w:r>
        <w:rPr>
          <w:sz w:val="24"/>
        </w:rPr>
        <w:t>无线扫描器的发展应更上时代的潮流</w:t>
      </w:r>
      <w:r>
        <w:rPr>
          <w:rFonts w:hint="eastAsia"/>
          <w:sz w:val="24"/>
        </w:rPr>
        <w:t>，</w:t>
      </w:r>
      <w:r>
        <w:rPr>
          <w:sz w:val="24"/>
        </w:rPr>
        <w:t>更够随时随地的使用</w:t>
      </w:r>
      <w:r>
        <w:rPr>
          <w:rFonts w:hint="eastAsia"/>
          <w:sz w:val="24"/>
        </w:rPr>
        <w:t>。</w:t>
      </w:r>
    </w:p>
    <w:p>
      <w:pPr>
        <w:numPr>
          <w:ilvl w:val="0"/>
          <w:numId w:val="2"/>
        </w:numPr>
        <w:tabs>
          <w:tab w:val="left" w:pos="360"/>
        </w:tabs>
        <w:spacing w:line="360" w:lineRule="auto"/>
        <w:ind w:left="0" w:firstLine="424" w:firstLineChars="177"/>
        <w:rPr>
          <w:sz w:val="24"/>
        </w:rPr>
      </w:pPr>
      <w:r>
        <w:rPr>
          <w:sz w:val="24"/>
        </w:rPr>
        <w:t>功能多样化</w:t>
      </w:r>
      <w:r>
        <w:rPr>
          <w:rFonts w:hint="eastAsia"/>
          <w:sz w:val="24"/>
        </w:rPr>
        <w:t>：</w:t>
      </w:r>
      <w:r>
        <w:rPr>
          <w:sz w:val="24"/>
        </w:rPr>
        <w:t>随着无线网络的全面发展与功能的多样化</w:t>
      </w:r>
      <w:r>
        <w:rPr>
          <w:rFonts w:hint="eastAsia"/>
          <w:sz w:val="24"/>
        </w:rPr>
        <w:t>，</w:t>
      </w:r>
      <w:r>
        <w:rPr>
          <w:sz w:val="24"/>
        </w:rPr>
        <w:t>无线热点扫描器也应该相应的更上发展的步伐</w:t>
      </w:r>
      <w:r>
        <w:rPr>
          <w:rFonts w:hint="eastAsia"/>
          <w:sz w:val="24"/>
        </w:rPr>
        <w:t>。</w:t>
      </w:r>
    </w:p>
    <w:p>
      <w:pPr>
        <w:numPr>
          <w:ilvl w:val="0"/>
          <w:numId w:val="2"/>
        </w:numPr>
        <w:tabs>
          <w:tab w:val="left" w:pos="360"/>
        </w:tabs>
        <w:spacing w:line="360" w:lineRule="auto"/>
        <w:ind w:left="0" w:firstLine="424" w:firstLineChars="177"/>
        <w:rPr>
          <w:sz w:val="24"/>
        </w:rPr>
      </w:pPr>
      <w:r>
        <w:rPr>
          <w:sz w:val="24"/>
        </w:rPr>
        <w:t>结构简单化</w:t>
      </w:r>
      <w:r>
        <w:rPr>
          <w:rFonts w:hint="eastAsia"/>
          <w:sz w:val="24"/>
        </w:rPr>
        <w:t>：</w:t>
      </w:r>
      <w:r>
        <w:rPr>
          <w:sz w:val="24"/>
        </w:rPr>
        <w:t>无线热点扫描器发展方向应是结构简单</w:t>
      </w:r>
      <w:r>
        <w:rPr>
          <w:rFonts w:hint="eastAsia"/>
          <w:sz w:val="24"/>
        </w:rPr>
        <w:t>，</w:t>
      </w:r>
      <w:r>
        <w:rPr>
          <w:sz w:val="24"/>
        </w:rPr>
        <w:t>同时能实现主要的功能</w:t>
      </w:r>
      <w:r>
        <w:rPr>
          <w:rFonts w:hint="eastAsia"/>
          <w:sz w:val="24"/>
        </w:rPr>
        <w:t>。</w:t>
      </w:r>
    </w:p>
    <w:p>
      <w:pPr>
        <w:numPr>
          <w:ilvl w:val="0"/>
          <w:numId w:val="2"/>
        </w:numPr>
        <w:tabs>
          <w:tab w:val="left" w:pos="360"/>
        </w:tabs>
        <w:spacing w:line="360" w:lineRule="auto"/>
        <w:ind w:left="0" w:firstLine="424" w:firstLineChars="177"/>
        <w:rPr>
          <w:sz w:val="24"/>
        </w:rPr>
      </w:pPr>
      <w:r>
        <w:rPr>
          <w:sz w:val="24"/>
        </w:rPr>
        <w:t>低价格化</w:t>
      </w:r>
      <w:r>
        <w:rPr>
          <w:rFonts w:hint="eastAsia"/>
          <w:sz w:val="24"/>
        </w:rPr>
        <w:t>：</w:t>
      </w:r>
      <w:r>
        <w:rPr>
          <w:sz w:val="24"/>
        </w:rPr>
        <w:t>在这个市场竞争激烈的环境下</w:t>
      </w:r>
      <w:r>
        <w:rPr>
          <w:rFonts w:hint="eastAsia"/>
          <w:sz w:val="24"/>
        </w:rPr>
        <w:t>，</w:t>
      </w:r>
      <w:r>
        <w:rPr>
          <w:sz w:val="24"/>
        </w:rPr>
        <w:t>同样的功能</w:t>
      </w:r>
      <w:r>
        <w:rPr>
          <w:rFonts w:hint="eastAsia"/>
          <w:sz w:val="24"/>
        </w:rPr>
        <w:t>，</w:t>
      </w:r>
      <w:r>
        <w:rPr>
          <w:sz w:val="24"/>
        </w:rPr>
        <w:t>更低廉的价格的产品将会更好的获得消费者认可</w:t>
      </w:r>
      <w:r>
        <w:rPr>
          <w:rFonts w:hint="eastAsia"/>
          <w:sz w:val="24"/>
        </w:rPr>
        <w:t>。</w:t>
      </w:r>
    </w:p>
    <w:p>
      <w:pPr>
        <w:pStyle w:val="3"/>
        <w:keepNext w:val="0"/>
        <w:keepLines w:val="0"/>
        <w:spacing w:line="415" w:lineRule="auto"/>
        <w:rPr>
          <w:rFonts w:ascii="宋体" w:hAnsi="宋体"/>
          <w:sz w:val="24"/>
          <w:szCs w:val="24"/>
        </w:rPr>
      </w:pPr>
      <w:bookmarkStart w:id="7" w:name="_Toc453352272"/>
      <w:r>
        <w:rPr>
          <w:rFonts w:hint="eastAsia" w:ascii="宋体" w:hAnsi="宋体"/>
          <w:sz w:val="24"/>
          <w:szCs w:val="24"/>
        </w:rPr>
        <w:t>2.3</w:t>
      </w:r>
      <w:r>
        <w:rPr>
          <w:rFonts w:ascii="宋体" w:hAnsi="宋体"/>
          <w:sz w:val="24"/>
          <w:szCs w:val="24"/>
        </w:rPr>
        <w:t>无线热点扫描器的应用</w:t>
      </w:r>
      <w:r>
        <w:rPr>
          <w:rFonts w:hint="eastAsia" w:ascii="宋体" w:hAnsi="宋体"/>
          <w:sz w:val="24"/>
          <w:szCs w:val="24"/>
        </w:rPr>
        <w:t>领域</w:t>
      </w:r>
      <w:bookmarkEnd w:id="7"/>
    </w:p>
    <w:p>
      <w:pPr>
        <w:tabs>
          <w:tab w:val="left" w:pos="360"/>
        </w:tabs>
        <w:spacing w:line="360" w:lineRule="auto"/>
        <w:ind w:firstLine="424" w:firstLineChars="177"/>
        <w:rPr>
          <w:sz w:val="24"/>
        </w:rPr>
      </w:pPr>
      <w:r>
        <w:rPr>
          <w:rFonts w:hint="eastAsia"/>
          <w:sz w:val="24"/>
        </w:rPr>
        <w:t>无线通信技术和计算机技术的迅速发展，无线网络技术充分结合两者的优势，开始应用于企业生产、政府办公、个人家庭生活等领域。可分为下面几种：</w:t>
      </w:r>
    </w:p>
    <w:p>
      <w:pPr>
        <w:numPr>
          <w:ilvl w:val="0"/>
          <w:numId w:val="3"/>
        </w:numPr>
        <w:tabs>
          <w:tab w:val="left" w:pos="360"/>
        </w:tabs>
        <w:spacing w:line="360" w:lineRule="auto"/>
        <w:rPr>
          <w:sz w:val="24"/>
        </w:rPr>
      </w:pPr>
      <w:r>
        <w:rPr>
          <w:sz w:val="24"/>
        </w:rPr>
        <w:t>在计算机网络</w:t>
      </w:r>
      <w:r>
        <w:rPr>
          <w:rFonts w:hint="eastAsia"/>
          <w:sz w:val="24"/>
        </w:rPr>
        <w:t>传输领域</w:t>
      </w:r>
      <w:r>
        <w:rPr>
          <w:sz w:val="24"/>
        </w:rPr>
        <w:t>和</w:t>
      </w:r>
      <w:r>
        <w:rPr>
          <w:rFonts w:hint="eastAsia"/>
          <w:sz w:val="24"/>
        </w:rPr>
        <w:t>电子</w:t>
      </w:r>
      <w:r>
        <w:rPr>
          <w:sz w:val="24"/>
        </w:rPr>
        <w:t>通信领域中的应用；</w:t>
      </w:r>
    </w:p>
    <w:p>
      <w:pPr>
        <w:numPr>
          <w:ilvl w:val="0"/>
          <w:numId w:val="3"/>
        </w:numPr>
        <w:tabs>
          <w:tab w:val="left" w:pos="360"/>
        </w:tabs>
        <w:spacing w:line="360" w:lineRule="auto"/>
        <w:rPr>
          <w:sz w:val="24"/>
        </w:rPr>
      </w:pPr>
      <w:r>
        <w:rPr>
          <w:sz w:val="24"/>
        </w:rPr>
        <w:t>企业办公领域的应用</w:t>
      </w:r>
      <w:r>
        <w:rPr>
          <w:rFonts w:hint="eastAsia"/>
          <w:sz w:val="24"/>
        </w:rPr>
        <w:t>；</w:t>
      </w:r>
    </w:p>
    <w:p>
      <w:pPr>
        <w:numPr>
          <w:ilvl w:val="0"/>
          <w:numId w:val="3"/>
        </w:numPr>
        <w:tabs>
          <w:tab w:val="left" w:pos="360"/>
        </w:tabs>
        <w:spacing w:line="360" w:lineRule="auto"/>
        <w:rPr>
          <w:sz w:val="24"/>
        </w:rPr>
      </w:pPr>
      <w:r>
        <w:rPr>
          <w:sz w:val="24"/>
        </w:rPr>
        <w:t>政府工作部门的应用</w:t>
      </w:r>
      <w:r>
        <w:rPr>
          <w:rFonts w:hint="eastAsia"/>
          <w:sz w:val="24"/>
        </w:rPr>
        <w:t>；</w:t>
      </w:r>
    </w:p>
    <w:p>
      <w:pPr>
        <w:numPr>
          <w:ilvl w:val="0"/>
          <w:numId w:val="3"/>
        </w:numPr>
        <w:tabs>
          <w:tab w:val="left" w:pos="360"/>
        </w:tabs>
        <w:spacing w:line="360" w:lineRule="auto"/>
        <w:rPr>
          <w:sz w:val="24"/>
        </w:rPr>
      </w:pPr>
      <w:r>
        <w:rPr>
          <w:sz w:val="24"/>
        </w:rPr>
        <w:t>家庭生活领域的应用</w:t>
      </w:r>
      <w:r>
        <w:rPr>
          <w:rFonts w:hint="eastAsia"/>
          <w:sz w:val="24"/>
        </w:rPr>
        <w:t>；</w:t>
      </w:r>
    </w:p>
    <w:p>
      <w:pPr>
        <w:numPr>
          <w:ilvl w:val="0"/>
          <w:numId w:val="3"/>
        </w:numPr>
        <w:tabs>
          <w:tab w:val="left" w:pos="360"/>
        </w:tabs>
        <w:spacing w:line="360" w:lineRule="auto"/>
        <w:rPr>
          <w:sz w:val="24"/>
        </w:rPr>
      </w:pPr>
      <w:r>
        <w:rPr>
          <w:sz w:val="24"/>
        </w:rPr>
        <w:t>个人领域的应用</w:t>
      </w:r>
      <w:r>
        <w:rPr>
          <w:rFonts w:hint="eastAsia"/>
          <w:sz w:val="24"/>
        </w:rPr>
        <w:t>。</w:t>
      </w:r>
    </w:p>
    <w:p>
      <w:pPr>
        <w:pStyle w:val="3"/>
        <w:keepNext w:val="0"/>
        <w:keepLines w:val="0"/>
        <w:spacing w:line="415" w:lineRule="auto"/>
        <w:rPr>
          <w:rFonts w:ascii="宋体" w:hAnsi="宋体"/>
          <w:sz w:val="24"/>
          <w:szCs w:val="24"/>
        </w:rPr>
      </w:pPr>
      <w:bookmarkStart w:id="8" w:name="_Toc453352273"/>
      <w:r>
        <w:rPr>
          <w:rFonts w:hint="eastAsia" w:ascii="宋体" w:hAnsi="宋体"/>
          <w:sz w:val="24"/>
          <w:szCs w:val="24"/>
        </w:rPr>
        <w:t>2.4几种常用的无线热点扫描器</w:t>
      </w:r>
      <w:bookmarkEnd w:id="8"/>
    </w:p>
    <w:p>
      <w:pPr>
        <w:tabs>
          <w:tab w:val="left" w:pos="360"/>
        </w:tabs>
        <w:spacing w:line="360" w:lineRule="auto"/>
        <w:ind w:firstLine="424" w:firstLineChars="177"/>
        <w:rPr>
          <w:rFonts w:ascii="宋体" w:hAnsi="宋体"/>
          <w:sz w:val="24"/>
        </w:rPr>
      </w:pPr>
      <w:r>
        <w:rPr>
          <w:rFonts w:hint="eastAsia" w:ascii="宋体" w:hAnsi="宋体"/>
          <w:sz w:val="24"/>
        </w:rPr>
        <w:t>（1）</w:t>
      </w:r>
      <w:r>
        <w:rPr>
          <w:rFonts w:ascii="宋体" w:hAnsi="宋体"/>
          <w:sz w:val="24"/>
        </w:rPr>
        <w:t>Kismet</w:t>
      </w:r>
    </w:p>
    <w:p>
      <w:pPr>
        <w:tabs>
          <w:tab w:val="left" w:pos="360"/>
        </w:tabs>
        <w:spacing w:line="360" w:lineRule="auto"/>
        <w:ind w:firstLine="424" w:firstLineChars="177"/>
        <w:rPr>
          <w:rFonts w:ascii="宋体" w:hAnsi="宋体"/>
          <w:sz w:val="24"/>
        </w:rPr>
      </w:pPr>
      <w:r>
        <w:rPr>
          <w:rFonts w:ascii="宋体" w:hAnsi="宋体"/>
          <w:bCs/>
          <w:iCs/>
          <w:sz w:val="24"/>
        </w:rPr>
        <w:t>Kismet</w:t>
      </w:r>
      <w:r>
        <w:rPr>
          <w:rFonts w:ascii="宋体" w:hAnsi="宋体"/>
          <w:sz w:val="24"/>
        </w:rPr>
        <w:t>是一款工作在802.11协议第二层的无线网络检测、嗅探、干扰工具。可以工作在支持</w:t>
      </w:r>
      <w:r>
        <w:rPr>
          <w:rFonts w:ascii="宋体" w:hAnsi="宋体"/>
          <w:bCs/>
          <w:iCs/>
          <w:sz w:val="24"/>
        </w:rPr>
        <w:t>raw</w:t>
      </w:r>
      <w:r>
        <w:rPr>
          <w:rFonts w:ascii="宋体" w:hAnsi="宋体"/>
          <w:sz w:val="24"/>
        </w:rPr>
        <w:t>监控模式的所有无线网卡上。可以</w:t>
      </w:r>
      <w:r>
        <w:rPr>
          <w:rFonts w:hint="eastAsia" w:ascii="宋体" w:hAnsi="宋体"/>
          <w:sz w:val="24"/>
        </w:rPr>
        <w:t>用Kismet对</w:t>
      </w:r>
      <w:r>
        <w:rPr>
          <w:rFonts w:ascii="宋体" w:hAnsi="宋体"/>
          <w:sz w:val="24"/>
        </w:rPr>
        <w:t>802.11b</w:t>
      </w:r>
      <w:r>
        <w:rPr>
          <w:rFonts w:hint="eastAsia" w:ascii="宋体" w:hAnsi="宋体"/>
          <w:sz w:val="24"/>
        </w:rPr>
        <w:t>、</w:t>
      </w:r>
      <w:r>
        <w:rPr>
          <w:rFonts w:ascii="宋体" w:hAnsi="宋体"/>
          <w:sz w:val="24"/>
        </w:rPr>
        <w:t>802.11a和802.11g在内的协议包</w:t>
      </w:r>
      <w:r>
        <w:rPr>
          <w:rFonts w:hint="eastAsia" w:ascii="宋体" w:hAnsi="宋体"/>
          <w:sz w:val="24"/>
        </w:rPr>
        <w:t>进行网络探测。</w:t>
      </w:r>
    </w:p>
    <w:p>
      <w:pPr>
        <w:tabs>
          <w:tab w:val="left" w:pos="360"/>
        </w:tabs>
        <w:spacing w:line="360" w:lineRule="auto"/>
        <w:ind w:firstLine="424" w:firstLineChars="177"/>
        <w:rPr>
          <w:rFonts w:ascii="宋体" w:hAnsi="宋体"/>
          <w:sz w:val="24"/>
        </w:rPr>
      </w:pPr>
      <w:r>
        <w:rPr>
          <w:rFonts w:ascii="宋体" w:hAnsi="宋体"/>
          <w:sz w:val="24"/>
        </w:rPr>
        <w:t>Kismet</w:t>
      </w:r>
      <w:r>
        <w:rPr>
          <w:rFonts w:hint="eastAsia" w:ascii="宋体" w:hAnsi="宋体"/>
          <w:sz w:val="24"/>
        </w:rPr>
        <w:t>是一个在</w:t>
      </w:r>
      <w:r>
        <w:rPr>
          <w:rFonts w:ascii="宋体" w:hAnsi="宋体"/>
          <w:sz w:val="24"/>
        </w:rPr>
        <w:t>Linux上运行</w:t>
      </w:r>
      <w:r>
        <w:rPr>
          <w:rFonts w:hint="eastAsia" w:ascii="宋体" w:hAnsi="宋体"/>
          <w:sz w:val="24"/>
        </w:rPr>
        <w:t>的无线网络扫描软件。这是一个相当方便的工具，通过测量周围的无线信号来找到目标</w:t>
      </w:r>
      <w:r>
        <w:rPr>
          <w:rFonts w:ascii="宋体" w:hAnsi="宋体"/>
          <w:sz w:val="24"/>
        </w:rPr>
        <w:t>WLAN。</w:t>
      </w:r>
      <w:r>
        <w:rPr>
          <w:rFonts w:hint="eastAsia" w:ascii="宋体" w:hAnsi="宋体"/>
          <w:sz w:val="24"/>
        </w:rPr>
        <w:t>除扫描无线信号之外，</w:t>
      </w:r>
      <w:r>
        <w:rPr>
          <w:rFonts w:ascii="宋体" w:hAnsi="宋体"/>
          <w:sz w:val="24"/>
        </w:rPr>
        <w:t>Kismet</w:t>
      </w:r>
      <w:r>
        <w:rPr>
          <w:rFonts w:hint="eastAsia" w:ascii="宋体" w:hAnsi="宋体"/>
          <w:sz w:val="24"/>
        </w:rPr>
        <w:t>还可以抓获网络中的数据包到存放到一个指定的文件中以方便今后分析使用。</w:t>
      </w:r>
    </w:p>
    <w:p>
      <w:pPr>
        <w:tabs>
          <w:tab w:val="left" w:pos="360"/>
        </w:tabs>
        <w:spacing w:line="360" w:lineRule="auto"/>
        <w:ind w:firstLine="424" w:firstLineChars="177"/>
        <w:rPr>
          <w:rFonts w:ascii="宋体" w:hAnsi="宋体"/>
          <w:sz w:val="24"/>
        </w:rPr>
      </w:pPr>
      <w:r>
        <w:rPr>
          <w:rFonts w:hint="eastAsia" w:ascii="宋体" w:hAnsi="宋体"/>
          <w:sz w:val="24"/>
        </w:rPr>
        <w:t>当Kismet开始运行时，它会显示这个区域内它找到的所有的无线局域网。甚至当目标计算机已关闭时，Kismet也正可从目标AP中检测到数据包，这是因为目标AP在不停地向外界发出信号，它能够提醒拥有无线网卡的PC有一个AP在它们范围内。</w:t>
      </w:r>
    </w:p>
    <w:p>
      <w:pPr>
        <w:tabs>
          <w:tab w:val="left" w:pos="360"/>
        </w:tabs>
        <w:spacing w:line="360" w:lineRule="auto"/>
        <w:ind w:firstLine="424" w:firstLineChars="177"/>
        <w:rPr>
          <w:rFonts w:ascii="宋体" w:hAnsi="宋体"/>
          <w:sz w:val="24"/>
        </w:rPr>
      </w:pPr>
      <w:r>
        <w:rPr>
          <w:rFonts w:hint="eastAsia" w:ascii="宋体" w:hAnsi="宋体"/>
          <w:sz w:val="24"/>
        </w:rPr>
        <w:t>（2）</w:t>
      </w:r>
      <w:r>
        <w:rPr>
          <w:rFonts w:ascii="宋体" w:hAnsi="宋体"/>
          <w:sz w:val="24"/>
        </w:rPr>
        <w:t>Wireless Mon</w:t>
      </w:r>
    </w:p>
    <w:p>
      <w:pPr>
        <w:tabs>
          <w:tab w:val="left" w:pos="360"/>
        </w:tabs>
        <w:spacing w:line="360" w:lineRule="auto"/>
        <w:ind w:firstLine="424" w:firstLineChars="177"/>
        <w:rPr>
          <w:rFonts w:ascii="宋体" w:hAnsi="宋体"/>
          <w:sz w:val="24"/>
        </w:rPr>
      </w:pPr>
      <w:r>
        <w:rPr>
          <w:rFonts w:ascii="宋体" w:hAnsi="宋体"/>
          <w:sz w:val="24"/>
        </w:rPr>
        <w:t>Wireless Mon是一款允许使用者监控无线适配器和聚集的状态，显示周边</w:t>
      </w:r>
      <w:r>
        <w:rPr>
          <w:rFonts w:hint="eastAsia" w:ascii="宋体" w:hAnsi="宋体"/>
          <w:sz w:val="24"/>
        </w:rPr>
        <w:t>无线AP</w:t>
      </w:r>
      <w:r>
        <w:rPr>
          <w:rFonts w:ascii="宋体" w:hAnsi="宋体"/>
          <w:sz w:val="24"/>
        </w:rPr>
        <w:t>或BS实时信息的</w:t>
      </w:r>
      <w:r>
        <w:rPr>
          <w:rFonts w:hint="eastAsia" w:ascii="宋体" w:hAnsi="宋体"/>
          <w:sz w:val="24"/>
        </w:rPr>
        <w:t>软件</w:t>
      </w:r>
      <w:r>
        <w:rPr>
          <w:rFonts w:ascii="宋体" w:hAnsi="宋体"/>
          <w:sz w:val="24"/>
        </w:rPr>
        <w:t>，</w:t>
      </w:r>
      <w:r>
        <w:rPr>
          <w:rFonts w:hint="eastAsia" w:ascii="宋体" w:hAnsi="宋体"/>
          <w:sz w:val="24"/>
        </w:rPr>
        <w:t>能</w:t>
      </w:r>
      <w:r>
        <w:rPr>
          <w:rFonts w:ascii="宋体" w:hAnsi="宋体"/>
          <w:sz w:val="24"/>
        </w:rPr>
        <w:t>列出PC与BS间的信号强度，实时的监测无线</w:t>
      </w:r>
      <w:r>
        <w:rPr>
          <w:rFonts w:hint="eastAsia" w:ascii="宋体" w:hAnsi="宋体"/>
          <w:sz w:val="24"/>
        </w:rPr>
        <w:t>热点</w:t>
      </w:r>
      <w:r>
        <w:rPr>
          <w:rFonts w:ascii="宋体" w:hAnsi="宋体"/>
          <w:sz w:val="24"/>
        </w:rPr>
        <w:t>的传输速度，便</w:t>
      </w:r>
      <w:r>
        <w:rPr>
          <w:rFonts w:hint="eastAsia" w:ascii="宋体" w:hAnsi="宋体"/>
          <w:sz w:val="24"/>
        </w:rPr>
        <w:t>于</w:t>
      </w:r>
      <w:r>
        <w:rPr>
          <w:rFonts w:ascii="宋体" w:hAnsi="宋体"/>
          <w:sz w:val="24"/>
        </w:rPr>
        <w:t>让</w:t>
      </w:r>
      <w:r>
        <w:rPr>
          <w:rFonts w:hint="eastAsia" w:ascii="宋体" w:hAnsi="宋体"/>
          <w:sz w:val="24"/>
        </w:rPr>
        <w:t>用户</w:t>
      </w:r>
      <w:r>
        <w:rPr>
          <w:rFonts w:ascii="宋体" w:hAnsi="宋体"/>
          <w:sz w:val="24"/>
        </w:rPr>
        <w:t>了解</w:t>
      </w:r>
      <w:r>
        <w:rPr>
          <w:rFonts w:hint="eastAsia" w:ascii="宋体" w:hAnsi="宋体"/>
          <w:sz w:val="24"/>
        </w:rPr>
        <w:t>热点</w:t>
      </w:r>
      <w:r>
        <w:rPr>
          <w:rFonts w:ascii="宋体" w:hAnsi="宋体"/>
          <w:sz w:val="24"/>
        </w:rPr>
        <w:t>的</w:t>
      </w:r>
      <w:r>
        <w:rPr>
          <w:rFonts w:hint="eastAsia" w:ascii="宋体" w:hAnsi="宋体"/>
          <w:sz w:val="24"/>
        </w:rPr>
        <w:t>传输</w:t>
      </w:r>
      <w:r>
        <w:rPr>
          <w:rFonts w:ascii="宋体" w:hAnsi="宋体"/>
          <w:sz w:val="24"/>
        </w:rPr>
        <w:t>速度</w:t>
      </w:r>
      <w:r>
        <w:rPr>
          <w:rFonts w:hint="eastAsia" w:ascii="宋体" w:hAnsi="宋体"/>
          <w:sz w:val="24"/>
        </w:rPr>
        <w:t>和</w:t>
      </w:r>
      <w:r>
        <w:rPr>
          <w:rFonts w:ascii="宋体" w:hAnsi="宋体"/>
          <w:sz w:val="24"/>
        </w:rPr>
        <w:t>稳定性。</w:t>
      </w:r>
    </w:p>
    <w:p>
      <w:pPr>
        <w:tabs>
          <w:tab w:val="left" w:pos="360"/>
        </w:tabs>
        <w:spacing w:line="360" w:lineRule="auto"/>
        <w:ind w:firstLine="424" w:firstLineChars="177"/>
        <w:rPr>
          <w:rFonts w:ascii="宋体" w:hAnsi="宋体"/>
          <w:sz w:val="24"/>
        </w:rPr>
      </w:pPr>
      <w:r>
        <w:rPr>
          <w:rFonts w:ascii="宋体" w:hAnsi="宋体"/>
          <w:sz w:val="24"/>
        </w:rPr>
        <w:t>（</w:t>
      </w:r>
      <w:r>
        <w:rPr>
          <w:rFonts w:hint="eastAsia" w:ascii="宋体" w:hAnsi="宋体"/>
          <w:sz w:val="24"/>
        </w:rPr>
        <w:t>3</w:t>
      </w:r>
      <w:r>
        <w:rPr>
          <w:rFonts w:ascii="宋体" w:hAnsi="宋体"/>
          <w:sz w:val="24"/>
        </w:rPr>
        <w:t>）</w:t>
      </w:r>
      <w:bookmarkStart w:id="9" w:name="OLE_LINK2"/>
      <w:r>
        <w:rPr>
          <w:rFonts w:hint="eastAsia" w:ascii="宋体" w:hAnsi="宋体"/>
          <w:sz w:val="24"/>
        </w:rPr>
        <w:t>Vistumbler</w:t>
      </w:r>
    </w:p>
    <w:bookmarkEnd w:id="9"/>
    <w:p>
      <w:pPr>
        <w:tabs>
          <w:tab w:val="left" w:pos="360"/>
        </w:tabs>
        <w:spacing w:line="360" w:lineRule="auto"/>
        <w:ind w:firstLine="424" w:firstLineChars="177"/>
        <w:rPr>
          <w:rFonts w:ascii="宋体" w:hAnsi="宋体"/>
          <w:sz w:val="24"/>
        </w:rPr>
      </w:pPr>
      <w:r>
        <w:rPr>
          <w:rFonts w:hint="eastAsia" w:ascii="宋体" w:hAnsi="宋体"/>
          <w:sz w:val="24"/>
        </w:rPr>
        <w:t>Vistumbler算是一款较新的开源扫描程序，Vistumbler能搜寻到附近所有的无线网络，并且在上面附加信息，如：活跃、MAC地址、SSID、信号、频道、认证、加密和网络类型。它可显示基本的AP信息，包括精确的认证和加密方式，甚至可显示SSID和RSSI。Vistumbler还支持GPS设备，与当地不同的Wi-Fi网络连接，输出其他格式的数据。</w:t>
      </w:r>
    </w:p>
    <w:p>
      <w:pPr>
        <w:tabs>
          <w:tab w:val="left" w:pos="360"/>
        </w:tabs>
        <w:spacing w:line="360" w:lineRule="auto"/>
        <w:ind w:firstLine="424" w:firstLineChars="177"/>
        <w:rPr>
          <w:rFonts w:ascii="宋体" w:hAnsi="宋体"/>
          <w:sz w:val="24"/>
        </w:rPr>
      </w:pPr>
      <w:r>
        <w:rPr>
          <w:rFonts w:ascii="宋体" w:hAnsi="宋体"/>
          <w:sz w:val="24"/>
        </w:rPr>
        <w:t>（</w:t>
      </w:r>
      <w:r>
        <w:rPr>
          <w:rFonts w:hint="eastAsia" w:ascii="宋体" w:hAnsi="宋体"/>
          <w:sz w:val="24"/>
        </w:rPr>
        <w:t>4</w:t>
      </w:r>
      <w:r>
        <w:rPr>
          <w:rFonts w:ascii="宋体" w:hAnsi="宋体"/>
          <w:sz w:val="24"/>
        </w:rPr>
        <w:t>）</w:t>
      </w:r>
      <w:r>
        <w:rPr>
          <w:rFonts w:hint="eastAsia" w:ascii="宋体" w:hAnsi="宋体"/>
          <w:sz w:val="24"/>
        </w:rPr>
        <w:t>Wifi Analyzer</w:t>
      </w:r>
    </w:p>
    <w:p>
      <w:pPr>
        <w:tabs>
          <w:tab w:val="left" w:pos="360"/>
        </w:tabs>
        <w:spacing w:line="360" w:lineRule="auto"/>
        <w:ind w:firstLine="424" w:firstLineChars="177"/>
        <w:rPr>
          <w:rFonts w:ascii="宋体" w:hAnsi="宋体"/>
          <w:sz w:val="24"/>
        </w:rPr>
      </w:pPr>
      <w:r>
        <w:rPr>
          <w:rFonts w:hint="eastAsia" w:ascii="宋体" w:hAnsi="宋体"/>
          <w:sz w:val="24"/>
        </w:rPr>
        <w:t>Wifi Analyzer是一款免费的Android应用工具，可以在Android平台的移动终端上寻找AP。它能将2.4GHz信道的AP所有详细信息都一一列出，也支持5GHz信道的其他设备。用户还可以将AP详细信息以XML格式输出到文本并通过电子邮件或者其他应用程序、屏幕截取等形式共享。它能根据信号的信道强度，使用频率、信号的来源地远近以图形的方式表达出来。</w:t>
      </w:r>
    </w:p>
    <w:p>
      <w:pPr>
        <w:pStyle w:val="3"/>
        <w:keepNext w:val="0"/>
        <w:keepLines w:val="0"/>
        <w:spacing w:line="415" w:lineRule="auto"/>
        <w:rPr>
          <w:rFonts w:ascii="宋体" w:hAnsi="宋体"/>
          <w:sz w:val="24"/>
          <w:szCs w:val="24"/>
        </w:rPr>
      </w:pPr>
      <w:bookmarkStart w:id="10" w:name="_Toc389430751"/>
      <w:bookmarkStart w:id="11" w:name="_Toc453352274"/>
      <w:r>
        <w:rPr>
          <w:rFonts w:hint="eastAsia" w:ascii="宋体" w:hAnsi="宋体"/>
          <w:sz w:val="24"/>
          <w:szCs w:val="24"/>
        </w:rPr>
        <w:t>2.5开发环境</w:t>
      </w:r>
      <w:bookmarkEnd w:id="10"/>
      <w:bookmarkEnd w:id="11"/>
    </w:p>
    <w:p>
      <w:pPr>
        <w:spacing w:line="360" w:lineRule="auto"/>
        <w:ind w:firstLine="425"/>
        <w:rPr>
          <w:rFonts w:ascii="宋体" w:hAnsi="宋体"/>
          <w:sz w:val="24"/>
        </w:rPr>
      </w:pPr>
      <w:r>
        <w:rPr>
          <w:rFonts w:hint="eastAsia" w:ascii="宋体" w:hAnsi="宋体"/>
          <w:sz w:val="24"/>
        </w:rPr>
        <w:t>本项目的开发环境是在Window</w:t>
      </w:r>
      <w:r>
        <w:rPr>
          <w:rFonts w:ascii="宋体" w:hAnsi="宋体"/>
          <w:sz w:val="24"/>
        </w:rPr>
        <w:t>8</w:t>
      </w:r>
      <w:r>
        <w:rPr>
          <w:rFonts w:hint="eastAsia" w:ascii="宋体" w:hAnsi="宋体"/>
          <w:sz w:val="24"/>
        </w:rPr>
        <w:t>平台下，采用Blend工具来进行软件界面的设计，通过Visual Studio 201</w:t>
      </w:r>
      <w:r>
        <w:rPr>
          <w:rFonts w:ascii="宋体" w:hAnsi="宋体"/>
          <w:sz w:val="24"/>
        </w:rPr>
        <w:t>5</w:t>
      </w:r>
      <w:r>
        <w:rPr>
          <w:rFonts w:hint="eastAsia" w:ascii="宋体" w:hAnsi="宋体"/>
          <w:sz w:val="24"/>
        </w:rPr>
        <w:t>来编写逻辑功能代码。</w:t>
      </w:r>
    </w:p>
    <w:p>
      <w:pPr>
        <w:spacing w:line="360" w:lineRule="auto"/>
        <w:ind w:firstLine="426"/>
        <w:rPr>
          <w:rFonts w:ascii="宋体" w:hAnsi="宋体"/>
          <w:sz w:val="24"/>
        </w:rPr>
      </w:pPr>
      <w:r>
        <w:rPr>
          <w:rFonts w:hint="eastAsia" w:ascii="宋体" w:hAnsi="宋体"/>
          <w:sz w:val="24"/>
        </w:rPr>
        <w:t>Blend for Visual Studio 2015是微软提供的一款为HTML和XAML应用程序设计用户界面的工具。开发人员可以用VS开发应用程序，这些程序可以用Blend for Visual Studio 2015打开，并且，在blend内有设计人员添加动画或者美工。</w:t>
      </w:r>
    </w:p>
    <w:p>
      <w:pPr>
        <w:spacing w:line="360" w:lineRule="auto"/>
        <w:ind w:firstLine="426"/>
        <w:rPr>
          <w:rFonts w:ascii="宋体" w:hAnsi="宋体"/>
          <w:sz w:val="24"/>
        </w:rPr>
      </w:pPr>
      <w:r>
        <w:rPr>
          <w:rFonts w:hint="eastAsia" w:ascii="宋体" w:hAnsi="宋体"/>
          <w:sz w:val="24"/>
        </w:rPr>
        <w:t>Blend是一款功能齐全的专业设计工具，可制作出精美复杂的应用程序用户界面。新版Blend拥有圆滑的黑色界面，这也与VS 2015的整体风格十分搭配。除此之外，Blend For Visual Studio 2015还带来了XAML智能感知、基础调试能力、团队资源浏览器以及可管理NuGet包，更好的可用性等诸多改进。</w:t>
      </w:r>
    </w:p>
    <w:p>
      <w:pPr>
        <w:pStyle w:val="2"/>
        <w:keepNext w:val="0"/>
        <w:keepLines w:val="0"/>
        <w:pageBreakBefore/>
        <w:numPr>
          <w:ilvl w:val="0"/>
          <w:numId w:val="1"/>
        </w:numPr>
        <w:tabs>
          <w:tab w:val="left" w:pos="360"/>
        </w:tabs>
        <w:ind w:left="1202" w:hanging="1202"/>
        <w:jc w:val="center"/>
        <w:rPr>
          <w:rFonts w:ascii="黑体" w:eastAsia="黑体"/>
          <w:b w:val="0"/>
          <w:sz w:val="30"/>
          <w:szCs w:val="30"/>
        </w:rPr>
      </w:pPr>
      <w:bookmarkStart w:id="12" w:name="_Toc453352275"/>
      <w:r>
        <w:rPr>
          <w:rFonts w:hint="eastAsia" w:ascii="黑体" w:eastAsia="黑体"/>
          <w:b w:val="0"/>
          <w:sz w:val="30"/>
          <w:szCs w:val="30"/>
        </w:rPr>
        <w:t>无线热点扫描器软件设计与实现</w:t>
      </w:r>
      <w:bookmarkEnd w:id="12"/>
    </w:p>
    <w:p>
      <w:pPr>
        <w:pStyle w:val="3"/>
        <w:keepNext w:val="0"/>
        <w:keepLines w:val="0"/>
        <w:spacing w:line="415" w:lineRule="auto"/>
        <w:rPr>
          <w:rFonts w:ascii="宋体" w:hAnsi="宋体"/>
          <w:sz w:val="24"/>
          <w:szCs w:val="24"/>
        </w:rPr>
      </w:pPr>
      <w:bookmarkStart w:id="13" w:name="_Toc453352276"/>
      <w:r>
        <w:rPr>
          <w:rFonts w:hint="eastAsia" w:ascii="宋体" w:hAnsi="宋体"/>
          <w:sz w:val="24"/>
          <w:szCs w:val="24"/>
        </w:rPr>
        <w:t>3.1软件功能需求分析</w:t>
      </w:r>
      <w:bookmarkEnd w:id="13"/>
    </w:p>
    <w:p>
      <w:pPr>
        <w:tabs>
          <w:tab w:val="left" w:pos="360"/>
        </w:tabs>
        <w:spacing w:before="312" w:beforeLines="100" w:line="360" w:lineRule="auto"/>
        <w:ind w:firstLine="424" w:firstLineChars="177"/>
        <w:rPr>
          <w:rFonts w:hAnsi="宋体"/>
          <w:sz w:val="24"/>
        </w:rPr>
      </w:pPr>
      <w:r>
        <w:rPr>
          <w:rFonts w:hint="eastAsia" w:hAnsi="宋体"/>
          <w:sz w:val="24"/>
        </w:rPr>
        <w:t>无线热点扫描器系统包括热点清单功能、热点场强变化功能和无线访问探测功能，同时能对单一的信号进行追踪，并在使用者需要的时候能够对某个指定的信号进行访问探测。</w:t>
      </w:r>
    </w:p>
    <w:p>
      <w:pPr>
        <w:numPr>
          <w:ilvl w:val="0"/>
          <w:numId w:val="4"/>
        </w:numPr>
        <w:tabs>
          <w:tab w:val="left" w:pos="0"/>
        </w:tabs>
        <w:spacing w:before="312" w:beforeLines="100" w:line="360" w:lineRule="auto"/>
        <w:ind w:left="0" w:firstLine="0"/>
        <w:rPr>
          <w:rFonts w:hAnsi="宋体"/>
          <w:b/>
          <w:sz w:val="24"/>
        </w:rPr>
      </w:pPr>
      <w:r>
        <w:rPr>
          <w:rFonts w:hint="eastAsia" w:hAnsi="宋体"/>
          <w:b/>
          <w:sz w:val="24"/>
        </w:rPr>
        <w:t>热点清单</w:t>
      </w:r>
    </w:p>
    <w:p>
      <w:pPr>
        <w:tabs>
          <w:tab w:val="left" w:pos="360"/>
        </w:tabs>
        <w:spacing w:before="312" w:beforeLines="100" w:line="360" w:lineRule="auto"/>
        <w:ind w:firstLine="424" w:firstLineChars="177"/>
        <w:rPr>
          <w:rFonts w:hAnsi="宋体"/>
          <w:sz w:val="24"/>
        </w:rPr>
      </w:pPr>
      <w:r>
        <w:rPr>
          <w:rFonts w:hint="eastAsia" w:hAnsi="宋体"/>
          <w:sz w:val="24"/>
        </w:rPr>
        <w:t>热点清单能够详细的显示热点的主机名、</w:t>
      </w:r>
      <w:r>
        <w:rPr>
          <w:rFonts w:hAnsi="宋体"/>
          <w:sz w:val="24"/>
        </w:rPr>
        <w:t>MAC</w:t>
      </w:r>
      <w:r>
        <w:rPr>
          <w:rFonts w:hint="eastAsia" w:hAnsi="宋体"/>
          <w:sz w:val="24"/>
        </w:rPr>
        <w:t>地址、</w:t>
      </w:r>
      <w:r>
        <w:rPr>
          <w:rFonts w:hAnsi="宋体"/>
          <w:sz w:val="24"/>
        </w:rPr>
        <w:t>SSID、</w:t>
      </w:r>
      <w:r>
        <w:rPr>
          <w:rFonts w:hint="eastAsia" w:hAnsi="宋体"/>
          <w:sz w:val="24"/>
        </w:rPr>
        <w:t>信道、网路类型等信息。具体说明如下：</w:t>
      </w:r>
    </w:p>
    <w:p>
      <w:pPr>
        <w:numPr>
          <w:ilvl w:val="0"/>
          <w:numId w:val="5"/>
        </w:numPr>
        <w:tabs>
          <w:tab w:val="left" w:pos="360"/>
        </w:tabs>
        <w:spacing w:line="360" w:lineRule="auto"/>
        <w:rPr>
          <w:rFonts w:hAnsi="宋体"/>
          <w:sz w:val="24"/>
        </w:rPr>
      </w:pPr>
      <w:r>
        <w:rPr>
          <w:rFonts w:hint="eastAsia" w:hAnsi="宋体"/>
          <w:sz w:val="24"/>
        </w:rPr>
        <w:t>主机名</w:t>
      </w:r>
    </w:p>
    <w:p>
      <w:pPr>
        <w:tabs>
          <w:tab w:val="left" w:pos="360"/>
        </w:tabs>
        <w:spacing w:line="360" w:lineRule="auto"/>
        <w:ind w:firstLine="424" w:firstLineChars="177"/>
        <w:rPr>
          <w:rFonts w:hAnsi="宋体"/>
          <w:sz w:val="24"/>
        </w:rPr>
      </w:pPr>
      <w:r>
        <w:rPr>
          <w:rFonts w:hint="eastAsia" w:hAnsi="宋体"/>
          <w:sz w:val="24"/>
        </w:rPr>
        <w:t>主机名，就是建立无线热点的计算机或者其他能够建立无线热点的设备的名字。</w:t>
      </w:r>
    </w:p>
    <w:p>
      <w:pPr>
        <w:numPr>
          <w:ilvl w:val="0"/>
          <w:numId w:val="5"/>
        </w:numPr>
        <w:tabs>
          <w:tab w:val="left" w:pos="360"/>
        </w:tabs>
        <w:spacing w:line="360" w:lineRule="auto"/>
        <w:rPr>
          <w:rFonts w:hAnsi="宋体"/>
          <w:sz w:val="24"/>
        </w:rPr>
      </w:pPr>
      <w:r>
        <w:rPr>
          <w:rFonts w:hAnsi="宋体"/>
          <w:sz w:val="24"/>
        </w:rPr>
        <w:t>MAC</w:t>
      </w:r>
      <w:r>
        <w:rPr>
          <w:rFonts w:hint="eastAsia" w:hAnsi="宋体"/>
          <w:sz w:val="24"/>
        </w:rPr>
        <w:t>地址</w:t>
      </w:r>
      <w:bookmarkStart w:id="26" w:name="_GoBack"/>
      <w:bookmarkEnd w:id="26"/>
    </w:p>
    <w:p>
      <w:pPr>
        <w:tabs>
          <w:tab w:val="left" w:pos="360"/>
        </w:tabs>
        <w:spacing w:line="360" w:lineRule="auto"/>
        <w:ind w:firstLine="424" w:firstLineChars="177"/>
        <w:rPr>
          <w:rFonts w:hAnsi="宋体"/>
          <w:sz w:val="24"/>
        </w:rPr>
      </w:pPr>
      <w:r>
        <w:rPr>
          <w:rFonts w:hAnsi="宋体"/>
          <w:sz w:val="24"/>
        </w:rPr>
        <w:t>MAC地址，媒体访问控制，或称为物理地址、硬件地址。在OSI模型中，第三层网络层负责IP地址，第二层数据链路层则负责MAC地址。因此一个主机会有一个MAC地址，而每个网络位置有一个专属于的IP地址。</w:t>
      </w:r>
      <w:r>
        <w:rPr>
          <w:rFonts w:hint="eastAsia" w:hAnsi="宋体"/>
          <w:sz w:val="24"/>
        </w:rPr>
        <w:t>这个功能</w:t>
      </w:r>
      <w:r>
        <w:rPr>
          <w:rFonts w:hAnsi="宋体"/>
          <w:sz w:val="24"/>
        </w:rPr>
        <w:t>用来定义网络设备的位置</w:t>
      </w:r>
      <w:r>
        <w:rPr>
          <w:rFonts w:hint="eastAsia" w:hAnsi="宋体"/>
          <w:sz w:val="24"/>
        </w:rPr>
        <w:t>。</w:t>
      </w:r>
    </w:p>
    <w:p>
      <w:pPr>
        <w:numPr>
          <w:ilvl w:val="0"/>
          <w:numId w:val="5"/>
        </w:numPr>
        <w:tabs>
          <w:tab w:val="left" w:pos="360"/>
        </w:tabs>
        <w:spacing w:line="360" w:lineRule="auto"/>
        <w:rPr>
          <w:rFonts w:hAnsi="宋体"/>
          <w:sz w:val="24"/>
        </w:rPr>
      </w:pPr>
      <w:r>
        <w:rPr>
          <w:rFonts w:hint="eastAsia" w:hAnsi="宋体"/>
          <w:sz w:val="24"/>
        </w:rPr>
        <w:t>S</w:t>
      </w:r>
      <w:r>
        <w:rPr>
          <w:rFonts w:hAnsi="宋体"/>
          <w:sz w:val="24"/>
        </w:rPr>
        <w:t>SID</w:t>
      </w:r>
    </w:p>
    <w:p>
      <w:pPr>
        <w:tabs>
          <w:tab w:val="left" w:pos="360"/>
        </w:tabs>
        <w:spacing w:line="360" w:lineRule="auto"/>
        <w:ind w:firstLine="480" w:firstLineChars="200"/>
        <w:rPr>
          <w:rFonts w:hAnsi="宋体"/>
          <w:sz w:val="24"/>
        </w:rPr>
      </w:pPr>
      <w:r>
        <w:rPr>
          <w:rFonts w:hAnsi="宋体"/>
          <w:sz w:val="24"/>
        </w:rPr>
        <w:t>SSID，意思是：服务集标识。SSID技术可以将一个无线局域网分为几个需要不同身份验证的子网络，每一个子网络都需要独立的身份验证，只有通过身份验证的用户才可以进入相应的子网络，防止未被授权的用户进入本网络。</w:t>
      </w:r>
    </w:p>
    <w:p>
      <w:pPr>
        <w:numPr>
          <w:ilvl w:val="0"/>
          <w:numId w:val="5"/>
        </w:numPr>
        <w:tabs>
          <w:tab w:val="left" w:pos="360"/>
        </w:tabs>
        <w:spacing w:line="360" w:lineRule="auto"/>
        <w:rPr>
          <w:rFonts w:hAnsi="宋体"/>
          <w:sz w:val="24"/>
        </w:rPr>
      </w:pPr>
      <w:r>
        <w:rPr>
          <w:rFonts w:hint="eastAsia" w:hAnsi="宋体"/>
          <w:sz w:val="24"/>
        </w:rPr>
        <w:t>信道</w:t>
      </w:r>
    </w:p>
    <w:p>
      <w:pPr>
        <w:tabs>
          <w:tab w:val="left" w:pos="360"/>
        </w:tabs>
        <w:spacing w:line="360" w:lineRule="auto"/>
        <w:ind w:firstLine="566" w:firstLineChars="236"/>
        <w:rPr>
          <w:rFonts w:hAnsi="宋体"/>
          <w:sz w:val="24"/>
        </w:rPr>
      </w:pPr>
      <w:r>
        <w:rPr>
          <w:rFonts w:hAnsi="宋体"/>
          <w:sz w:val="24"/>
        </w:rPr>
        <w:t>通信的通道，是信号传输的媒介。</w:t>
      </w:r>
    </w:p>
    <w:p>
      <w:pPr>
        <w:numPr>
          <w:ilvl w:val="0"/>
          <w:numId w:val="5"/>
        </w:numPr>
        <w:tabs>
          <w:tab w:val="left" w:pos="360"/>
        </w:tabs>
        <w:spacing w:line="360" w:lineRule="auto"/>
        <w:rPr>
          <w:rFonts w:hAnsi="宋体"/>
          <w:sz w:val="24"/>
        </w:rPr>
      </w:pPr>
      <w:r>
        <w:rPr>
          <w:rFonts w:hint="eastAsia" w:hAnsi="宋体"/>
          <w:sz w:val="24"/>
        </w:rPr>
        <w:t>信号强度</w:t>
      </w:r>
    </w:p>
    <w:p>
      <w:pPr>
        <w:tabs>
          <w:tab w:val="left" w:pos="360"/>
        </w:tabs>
        <w:spacing w:line="360" w:lineRule="auto"/>
        <w:ind w:firstLine="566" w:firstLineChars="236"/>
        <w:rPr>
          <w:rFonts w:hAnsi="宋体"/>
          <w:sz w:val="24"/>
        </w:rPr>
      </w:pPr>
      <w:r>
        <w:rPr>
          <w:rFonts w:hint="eastAsia" w:hAnsi="宋体"/>
          <w:sz w:val="24"/>
        </w:rPr>
        <w:t>能够直观的表达每个信号的强度信息。</w:t>
      </w:r>
    </w:p>
    <w:p>
      <w:pPr>
        <w:numPr>
          <w:ilvl w:val="0"/>
          <w:numId w:val="5"/>
        </w:numPr>
        <w:tabs>
          <w:tab w:val="left" w:pos="360"/>
        </w:tabs>
        <w:spacing w:line="360" w:lineRule="auto"/>
        <w:rPr>
          <w:rFonts w:hAnsi="宋体"/>
          <w:sz w:val="24"/>
        </w:rPr>
      </w:pPr>
      <w:r>
        <w:rPr>
          <w:rFonts w:hint="eastAsia" w:hAnsi="宋体"/>
          <w:sz w:val="24"/>
        </w:rPr>
        <w:t>加密类型</w:t>
      </w:r>
    </w:p>
    <w:p>
      <w:pPr>
        <w:tabs>
          <w:tab w:val="left" w:pos="360"/>
        </w:tabs>
        <w:spacing w:line="360" w:lineRule="auto"/>
        <w:ind w:firstLine="566" w:firstLineChars="236"/>
        <w:rPr>
          <w:rFonts w:hAnsi="宋体"/>
          <w:sz w:val="24"/>
        </w:rPr>
      </w:pPr>
      <w:r>
        <w:rPr>
          <w:rFonts w:hint="eastAsia" w:hAnsi="宋体"/>
          <w:sz w:val="24"/>
        </w:rPr>
        <w:t>它能显示无线热点是否加密，用的哪种加密方式。</w:t>
      </w:r>
    </w:p>
    <w:p>
      <w:pPr>
        <w:numPr>
          <w:ilvl w:val="0"/>
          <w:numId w:val="5"/>
        </w:numPr>
        <w:tabs>
          <w:tab w:val="left" w:pos="360"/>
        </w:tabs>
        <w:spacing w:line="360" w:lineRule="auto"/>
        <w:rPr>
          <w:rFonts w:hAnsi="宋体"/>
          <w:sz w:val="24"/>
        </w:rPr>
      </w:pPr>
      <w:r>
        <w:rPr>
          <w:rFonts w:hint="eastAsia" w:hAnsi="宋体"/>
          <w:sz w:val="24"/>
        </w:rPr>
        <w:t>网络类型</w:t>
      </w:r>
    </w:p>
    <w:p>
      <w:pPr>
        <w:tabs>
          <w:tab w:val="left" w:pos="360"/>
        </w:tabs>
        <w:spacing w:line="360" w:lineRule="auto"/>
        <w:ind w:firstLine="424" w:firstLineChars="177"/>
        <w:rPr>
          <w:rFonts w:hAnsi="宋体"/>
          <w:sz w:val="24"/>
        </w:rPr>
      </w:pPr>
      <w:r>
        <w:rPr>
          <w:rFonts w:hAnsi="宋体"/>
          <w:sz w:val="24"/>
        </w:rPr>
        <w:t>从不同的角度对网络有不同的分类方法，每种网络名称都有特殊的含意。几种名称的组合或名称加参数更可以看出网络的特征。</w:t>
      </w:r>
    </w:p>
    <w:p>
      <w:pPr>
        <w:numPr>
          <w:ilvl w:val="0"/>
          <w:numId w:val="5"/>
        </w:numPr>
        <w:tabs>
          <w:tab w:val="left" w:pos="360"/>
        </w:tabs>
        <w:spacing w:line="360" w:lineRule="auto"/>
        <w:rPr>
          <w:rFonts w:hAnsi="宋体"/>
          <w:sz w:val="24"/>
        </w:rPr>
      </w:pPr>
      <w:r>
        <w:rPr>
          <w:rFonts w:hint="eastAsia" w:hAnsi="宋体"/>
          <w:sz w:val="24"/>
        </w:rPr>
        <w:t>速度</w:t>
      </w:r>
    </w:p>
    <w:p>
      <w:pPr>
        <w:tabs>
          <w:tab w:val="left" w:pos="360"/>
        </w:tabs>
        <w:spacing w:line="360" w:lineRule="auto"/>
        <w:ind w:left="420"/>
        <w:rPr>
          <w:rFonts w:hAnsi="宋体"/>
          <w:sz w:val="24"/>
        </w:rPr>
      </w:pPr>
      <w:r>
        <w:rPr>
          <w:rFonts w:hint="eastAsia" w:hAnsi="宋体"/>
          <w:sz w:val="24"/>
        </w:rPr>
        <w:t>数据传输能达到的最大速度。</w:t>
      </w:r>
    </w:p>
    <w:p>
      <w:pPr>
        <w:numPr>
          <w:ilvl w:val="0"/>
          <w:numId w:val="5"/>
        </w:numPr>
        <w:tabs>
          <w:tab w:val="left" w:pos="360"/>
        </w:tabs>
        <w:spacing w:line="360" w:lineRule="auto"/>
        <w:rPr>
          <w:rFonts w:hAnsi="宋体"/>
          <w:sz w:val="24"/>
        </w:rPr>
      </w:pPr>
      <w:r>
        <w:rPr>
          <w:rFonts w:hint="eastAsia" w:hAnsi="宋体"/>
          <w:sz w:val="24"/>
        </w:rPr>
        <w:t>首次搜索时间</w:t>
      </w:r>
    </w:p>
    <w:p>
      <w:pPr>
        <w:tabs>
          <w:tab w:val="left" w:pos="360"/>
        </w:tabs>
        <w:spacing w:line="360" w:lineRule="auto"/>
        <w:ind w:left="420"/>
        <w:rPr>
          <w:rFonts w:hAnsi="宋体"/>
          <w:sz w:val="24"/>
        </w:rPr>
      </w:pPr>
      <w:r>
        <w:rPr>
          <w:rFonts w:hint="eastAsia" w:hAnsi="宋体"/>
          <w:sz w:val="24"/>
        </w:rPr>
        <w:t>无线扫描器首次搜索到热点的时间。</w:t>
      </w:r>
    </w:p>
    <w:p>
      <w:pPr>
        <w:numPr>
          <w:ilvl w:val="0"/>
          <w:numId w:val="5"/>
        </w:numPr>
        <w:tabs>
          <w:tab w:val="left" w:pos="360"/>
        </w:tabs>
        <w:spacing w:line="360" w:lineRule="auto"/>
        <w:rPr>
          <w:rFonts w:hAnsi="宋体"/>
          <w:sz w:val="24"/>
        </w:rPr>
      </w:pPr>
      <w:r>
        <w:rPr>
          <w:rFonts w:hint="eastAsia" w:hAnsi="宋体"/>
          <w:sz w:val="24"/>
        </w:rPr>
        <w:t>最后搜索时间</w:t>
      </w:r>
    </w:p>
    <w:p>
      <w:pPr>
        <w:tabs>
          <w:tab w:val="left" w:pos="360"/>
        </w:tabs>
        <w:spacing w:line="360" w:lineRule="auto"/>
        <w:ind w:left="420"/>
        <w:rPr>
          <w:rFonts w:hAnsi="宋体"/>
          <w:sz w:val="24"/>
        </w:rPr>
      </w:pPr>
      <w:r>
        <w:rPr>
          <w:rFonts w:hint="eastAsia" w:hAnsi="宋体"/>
          <w:sz w:val="24"/>
        </w:rPr>
        <w:t>无线扫描器当前或最后搜索到热点的时间。</w:t>
      </w:r>
    </w:p>
    <w:p>
      <w:pPr>
        <w:numPr>
          <w:ilvl w:val="0"/>
          <w:numId w:val="5"/>
        </w:numPr>
        <w:tabs>
          <w:tab w:val="left" w:pos="360"/>
        </w:tabs>
        <w:spacing w:line="360" w:lineRule="auto"/>
        <w:rPr>
          <w:rFonts w:hAnsi="宋体"/>
          <w:sz w:val="24"/>
        </w:rPr>
      </w:pPr>
      <w:r>
        <w:rPr>
          <w:rFonts w:hint="eastAsia" w:hAnsi="宋体"/>
          <w:sz w:val="24"/>
        </w:rPr>
        <w:t>位置</w:t>
      </w:r>
    </w:p>
    <w:p>
      <w:pPr>
        <w:tabs>
          <w:tab w:val="left" w:pos="360"/>
        </w:tabs>
        <w:spacing w:line="360" w:lineRule="auto"/>
        <w:ind w:left="420"/>
        <w:rPr>
          <w:rFonts w:hAnsi="宋体"/>
          <w:sz w:val="24"/>
        </w:rPr>
      </w:pPr>
      <w:r>
        <w:rPr>
          <w:rFonts w:hint="eastAsia" w:hAnsi="宋体"/>
          <w:sz w:val="24"/>
        </w:rPr>
        <w:t>热点的大概位置，通过GPS定位实现。</w:t>
      </w:r>
    </w:p>
    <w:p>
      <w:pPr>
        <w:numPr>
          <w:ilvl w:val="0"/>
          <w:numId w:val="4"/>
        </w:numPr>
        <w:tabs>
          <w:tab w:val="left" w:pos="0"/>
        </w:tabs>
        <w:spacing w:before="312" w:beforeLines="100" w:line="360" w:lineRule="auto"/>
        <w:ind w:left="0" w:firstLine="0"/>
        <w:rPr>
          <w:rFonts w:hAnsi="宋体"/>
          <w:b/>
          <w:sz w:val="24"/>
        </w:rPr>
      </w:pPr>
      <w:r>
        <w:rPr>
          <w:rFonts w:hint="eastAsia" w:hAnsi="宋体"/>
          <w:b/>
          <w:sz w:val="24"/>
        </w:rPr>
        <w:t>热点强度变化</w:t>
      </w:r>
    </w:p>
    <w:p>
      <w:pPr>
        <w:tabs>
          <w:tab w:val="left" w:pos="360"/>
        </w:tabs>
        <w:spacing w:before="312" w:beforeLines="100" w:line="360" w:lineRule="auto"/>
        <w:ind w:firstLine="424" w:firstLineChars="177"/>
        <w:rPr>
          <w:rFonts w:hAnsi="宋体"/>
          <w:sz w:val="24"/>
        </w:rPr>
      </w:pPr>
      <w:r>
        <w:rPr>
          <w:rFonts w:hAnsi="宋体"/>
          <w:sz w:val="24"/>
        </w:rPr>
        <w:t>无线扫描器软件界面能</w:t>
      </w:r>
      <w:r>
        <w:rPr>
          <w:rFonts w:hint="eastAsia" w:hAnsi="宋体"/>
          <w:sz w:val="24"/>
        </w:rPr>
        <w:t>显示热点强度随时间、距离的变化曲线。对单个热点的变化曲线进行跟踪显示，这个属性能体现热点是否稳定可靠。一个稳定的热点信号，强度变化曲线的上下波动不会很大，即使它的最大传输速度不高。反之，一个波动频率高，起伏幅度大的信号，即使最大传输速度很大，也不会是一个理想的选择。</w:t>
      </w:r>
    </w:p>
    <w:p>
      <w:pPr>
        <w:numPr>
          <w:ilvl w:val="0"/>
          <w:numId w:val="4"/>
        </w:numPr>
        <w:tabs>
          <w:tab w:val="left" w:pos="0"/>
        </w:tabs>
        <w:spacing w:before="312" w:beforeLines="100" w:line="360" w:lineRule="auto"/>
        <w:ind w:left="0" w:firstLine="0"/>
        <w:rPr>
          <w:rFonts w:hAnsi="宋体"/>
          <w:sz w:val="24"/>
        </w:rPr>
      </w:pPr>
      <w:r>
        <w:rPr>
          <w:rFonts w:hint="eastAsia" w:hAnsi="宋体"/>
          <w:b/>
          <w:sz w:val="24"/>
        </w:rPr>
        <w:t>热点访问探测</w:t>
      </w:r>
    </w:p>
    <w:p>
      <w:pPr>
        <w:tabs>
          <w:tab w:val="left" w:pos="120"/>
        </w:tabs>
        <w:spacing w:before="312" w:beforeLines="100" w:line="360" w:lineRule="auto"/>
        <w:ind w:firstLine="424" w:firstLineChars="177"/>
        <w:rPr>
          <w:rFonts w:ascii="宋体" w:hAnsi="宋体"/>
          <w:sz w:val="24"/>
        </w:rPr>
      </w:pPr>
      <w:r>
        <w:rPr>
          <w:rFonts w:hint="eastAsia" w:ascii="宋体" w:hAnsi="宋体"/>
          <w:sz w:val="24"/>
        </w:rPr>
        <w:t>在需要的时候，能够对某个指定的热点进行访问。一些热点在建立时没有设置加密，用户能通过这些热点实现Internet访问。但是大多数热点在建立时会进行加密，用户在不知道密码的情况下想通过这些热点访问Internet就变得不可能。这个功能的作用是尝试找出并分析热点的弱点，然后分析可能的击破方式，再对密码进行相应的攻击，如暴力穷举、密码心理学、绕过破解、网络钓鱼、利用系统漏洞等方式，最后进行Internet访问。</w:t>
      </w:r>
    </w:p>
    <w:p>
      <w:pPr>
        <w:spacing w:line="360" w:lineRule="auto"/>
        <w:ind w:firstLine="424" w:firstLineChars="177"/>
        <w:contextualSpacing/>
        <w:rPr>
          <w:rFonts w:ascii="宋体" w:hAnsi="宋体"/>
          <w:sz w:val="24"/>
        </w:rPr>
      </w:pPr>
      <w:r>
        <w:rPr>
          <w:rFonts w:hint="eastAsia" w:ascii="宋体" w:hAnsi="宋体"/>
          <w:sz w:val="24"/>
        </w:rPr>
        <w:t>（1）暴力穷举</w:t>
      </w:r>
    </w:p>
    <w:p>
      <w:pPr>
        <w:tabs>
          <w:tab w:val="left" w:pos="120"/>
        </w:tabs>
        <w:spacing w:line="360" w:lineRule="auto"/>
        <w:ind w:firstLine="424" w:firstLineChars="177"/>
        <w:contextualSpacing/>
        <w:rPr>
          <w:rFonts w:ascii="宋体" w:hAnsi="宋体"/>
          <w:sz w:val="24"/>
        </w:rPr>
      </w:pPr>
      <w:r>
        <w:rPr>
          <w:rFonts w:ascii="宋体" w:hAnsi="宋体"/>
          <w:sz w:val="24"/>
        </w:rPr>
        <w:t>密码破解技术中最基本的就是暴力破解，也叫密码穷举。如果黑客事先知道了账户号码，如邮件帐号、QQ用户帐号、网上银行账号等，而用户的密码又设置的十分简单，比如用简单的数字组合，黑客使用暴力破解工具很快就可以破解出密码来。因此用户要尽量将密码设置的复杂一些。</w:t>
      </w:r>
    </w:p>
    <w:p>
      <w:pPr>
        <w:tabs>
          <w:tab w:val="left" w:pos="120"/>
        </w:tabs>
        <w:spacing w:line="360" w:lineRule="auto"/>
        <w:ind w:firstLine="424" w:firstLineChars="177"/>
        <w:contextualSpacing/>
        <w:rPr>
          <w:rFonts w:ascii="宋体" w:hAnsi="宋体"/>
          <w:sz w:val="24"/>
        </w:rPr>
      </w:pPr>
      <w:r>
        <w:rPr>
          <w:rFonts w:hint="eastAsia" w:ascii="宋体" w:hAnsi="宋体"/>
          <w:bCs/>
          <w:sz w:val="24"/>
        </w:rPr>
        <w:t>（2）密码心理学</w:t>
      </w:r>
    </w:p>
    <w:p>
      <w:pPr>
        <w:tabs>
          <w:tab w:val="left" w:pos="120"/>
        </w:tabs>
        <w:spacing w:line="360" w:lineRule="auto"/>
        <w:ind w:firstLine="424" w:firstLineChars="177"/>
        <w:contextualSpacing/>
        <w:rPr>
          <w:rFonts w:ascii="宋体" w:hAnsi="宋体"/>
          <w:sz w:val="24"/>
        </w:rPr>
      </w:pPr>
      <w:r>
        <w:rPr>
          <w:rFonts w:ascii="宋体" w:hAnsi="宋体"/>
          <w:sz w:val="24"/>
        </w:rPr>
        <w:t>不需要工具而破解密码的骗局称为社交工程攻击。很多著名的黑客破解密码并非用的什么尖端的技术，而只是用到了密码心理学，从用户的心理入手，从细微入手分析用户的信息，分析用户的心理，从而更快的破解出密码。其实，获得信息还有很多途径的，密码心理学如果掌握的好，可以非常快速破解获得用户信息。</w:t>
      </w:r>
    </w:p>
    <w:p>
      <w:pPr>
        <w:tabs>
          <w:tab w:val="left" w:pos="120"/>
        </w:tabs>
        <w:spacing w:line="360" w:lineRule="auto"/>
        <w:ind w:firstLine="424" w:firstLineChars="177"/>
        <w:contextualSpacing/>
        <w:rPr>
          <w:rFonts w:ascii="宋体" w:hAnsi="宋体"/>
          <w:sz w:val="24"/>
        </w:rPr>
      </w:pPr>
      <w:r>
        <w:rPr>
          <w:rFonts w:hint="eastAsia" w:ascii="宋体" w:hAnsi="宋体"/>
          <w:bCs/>
          <w:sz w:val="24"/>
        </w:rPr>
        <w:t>（3）</w:t>
      </w:r>
      <w:r>
        <w:rPr>
          <w:rFonts w:ascii="宋体" w:hAnsi="宋体"/>
          <w:bCs/>
          <w:sz w:val="24"/>
        </w:rPr>
        <w:t>绕过破解</w:t>
      </w:r>
    </w:p>
    <w:p>
      <w:pPr>
        <w:tabs>
          <w:tab w:val="left" w:pos="120"/>
        </w:tabs>
        <w:spacing w:line="360" w:lineRule="auto"/>
        <w:ind w:firstLine="424" w:firstLineChars="177"/>
        <w:contextualSpacing/>
        <w:rPr>
          <w:rFonts w:ascii="宋体" w:hAnsi="宋体"/>
          <w:sz w:val="24"/>
        </w:rPr>
      </w:pPr>
      <w:r>
        <w:rPr>
          <w:rFonts w:ascii="宋体" w:hAnsi="宋体"/>
          <w:sz w:val="24"/>
        </w:rPr>
        <w:t>绕过式密码破解原理非常简单，其实就是绕过密码的认证机制，绕过的方法有很多种，有些取决于系统本身，有些和用户的习惯有关，例如用户如果使用了多个系统，黑客可以通过先破解较为简单的系统的用户密码，然后用已经破解的密码推算出其他系统的用户密码，而很多用户对于所有系统都使用相同的密码。</w:t>
      </w:r>
    </w:p>
    <w:p>
      <w:pPr>
        <w:tabs>
          <w:tab w:val="left" w:pos="120"/>
        </w:tabs>
        <w:spacing w:line="360" w:lineRule="auto"/>
        <w:ind w:firstLine="424" w:firstLineChars="177"/>
        <w:contextualSpacing/>
        <w:rPr>
          <w:rFonts w:ascii="宋体" w:hAnsi="宋体" w:cs="Arial"/>
          <w:color w:val="333333"/>
          <w:sz w:val="24"/>
        </w:rPr>
      </w:pPr>
      <w:r>
        <w:rPr>
          <w:rFonts w:hint="eastAsia" w:ascii="宋体" w:hAnsi="宋体" w:cs="Arial"/>
          <w:color w:val="333333"/>
          <w:sz w:val="24"/>
          <w:shd w:val="clear" w:color="auto" w:fill="FFFFFF"/>
        </w:rPr>
        <w:t>（4）</w:t>
      </w:r>
      <w:r>
        <w:rPr>
          <w:rFonts w:ascii="宋体" w:hAnsi="宋体" w:cs="Arial"/>
          <w:color w:val="333333"/>
          <w:sz w:val="24"/>
          <w:shd w:val="clear" w:color="auto" w:fill="FFFFFF"/>
        </w:rPr>
        <w:t>网络钓鱼</w:t>
      </w:r>
    </w:p>
    <w:p>
      <w:pPr>
        <w:tabs>
          <w:tab w:val="left" w:pos="120"/>
        </w:tabs>
        <w:spacing w:line="360" w:lineRule="auto"/>
        <w:ind w:firstLine="424" w:firstLineChars="177"/>
        <w:contextualSpacing/>
        <w:rPr>
          <w:rFonts w:ascii="宋体" w:hAnsi="宋体" w:cs="Arial"/>
          <w:color w:val="333333"/>
          <w:sz w:val="24"/>
          <w:shd w:val="clear" w:color="auto" w:fill="FFFFFF"/>
        </w:rPr>
      </w:pPr>
      <w:r>
        <w:rPr>
          <w:rFonts w:ascii="宋体" w:hAnsi="宋体" w:cs="Arial"/>
          <w:color w:val="333333"/>
          <w:sz w:val="24"/>
          <w:shd w:val="clear" w:color="auto" w:fill="FFFFFF"/>
        </w:rPr>
        <w:t>“网络钓鱼”攻击利用欺骗性的电子邮件和伪造的网站登陆站点来进行诈骗活动，受骗者往往会泄露自己的敏感信息（如用户名、口令、帐号、PIN码或信用卡详细信息），网络钓鱼主要通过发送电子邮件引诱用户登录假冒的网上银行、网上证券网站，骗取用户帐号密码实施盗窃。</w:t>
      </w:r>
    </w:p>
    <w:p>
      <w:pPr>
        <w:tabs>
          <w:tab w:val="left" w:pos="120"/>
        </w:tabs>
        <w:spacing w:line="360" w:lineRule="auto"/>
        <w:ind w:firstLine="484" w:firstLineChars="202"/>
        <w:contextualSpacing/>
        <w:rPr>
          <w:rFonts w:ascii="宋体" w:hAnsi="宋体" w:cs="Arial"/>
          <w:color w:val="333333"/>
          <w:sz w:val="24"/>
        </w:rPr>
      </w:pPr>
      <w:r>
        <w:rPr>
          <w:rFonts w:hint="eastAsia" w:ascii="宋体" w:hAnsi="宋体" w:cs="Arial"/>
          <w:color w:val="333333"/>
          <w:sz w:val="24"/>
          <w:shd w:val="clear" w:color="auto" w:fill="FFFFFF"/>
        </w:rPr>
        <w:t>（5）</w:t>
      </w:r>
      <w:r>
        <w:rPr>
          <w:rFonts w:ascii="宋体" w:hAnsi="宋体" w:cs="Arial"/>
          <w:color w:val="333333"/>
          <w:sz w:val="24"/>
          <w:shd w:val="clear" w:color="auto" w:fill="FFFFFF"/>
        </w:rPr>
        <w:t>系统漏洞</w:t>
      </w:r>
    </w:p>
    <w:p>
      <w:pPr>
        <w:tabs>
          <w:tab w:val="left" w:pos="120"/>
        </w:tabs>
        <w:spacing w:line="360" w:lineRule="auto"/>
        <w:ind w:firstLine="484" w:firstLineChars="202"/>
        <w:contextualSpacing/>
        <w:rPr>
          <w:rFonts w:ascii="宋体" w:hAnsi="宋体"/>
          <w:sz w:val="24"/>
        </w:rPr>
      </w:pPr>
      <w:r>
        <w:rPr>
          <w:rFonts w:ascii="宋体" w:hAnsi="宋体" w:cs="Arial"/>
          <w:color w:val="333333"/>
          <w:sz w:val="24"/>
          <w:shd w:val="clear" w:color="auto" w:fill="FFFFFF"/>
        </w:rPr>
        <w:t>漏洞是在硬件、软件、协议的具体实现或系统安全策略上存在的缺陷，从而可以使攻击者能够在未授权的情况下访问或破坏系统。许多系统都有这样那样的安全漏洞，其中某些是操作系统或应用软件本身具有的，这些漏洞在补丁未被开发出来之前一般很难防御黑客的破坏，还有一些漏洞是由于系统管理员配置错误引起的。这都会给黑客带来可乘之机，应及时加以修正。利用系统漏洞的攻击手段所以能够存在，根本原因是系统中有安全漏洞的存在以及人类在使用中所犯的错误所致。因为很难保证系统的实现和使用中</w:t>
      </w:r>
      <w:r>
        <w:rPr>
          <w:rFonts w:hint="eastAsia" w:ascii="宋体" w:hAnsi="宋体" w:cs="Arial"/>
          <w:color w:val="333333"/>
          <w:sz w:val="24"/>
          <w:shd w:val="clear" w:color="auto" w:fill="FFFFFF"/>
        </w:rPr>
        <w:t>不</w:t>
      </w:r>
      <w:r>
        <w:rPr>
          <w:rFonts w:ascii="宋体" w:hAnsi="宋体" w:cs="Arial"/>
          <w:color w:val="333333"/>
          <w:sz w:val="24"/>
          <w:shd w:val="clear" w:color="auto" w:fill="FFFFFF"/>
        </w:rPr>
        <w:t>发生错误，所以从理论上说无法从根本上解决系统攻击问题。</w:t>
      </w:r>
    </w:p>
    <w:p>
      <w:pPr>
        <w:pStyle w:val="3"/>
        <w:keepNext w:val="0"/>
        <w:keepLines w:val="0"/>
        <w:spacing w:line="415" w:lineRule="auto"/>
        <w:rPr>
          <w:rFonts w:ascii="宋体" w:hAnsi="宋体"/>
          <w:sz w:val="24"/>
          <w:szCs w:val="24"/>
        </w:rPr>
      </w:pPr>
      <w:bookmarkStart w:id="14" w:name="_Toc453352277"/>
      <w:r>
        <w:rPr>
          <w:rFonts w:hint="eastAsia" w:ascii="宋体" w:hAnsi="宋体"/>
          <w:sz w:val="24"/>
          <w:szCs w:val="24"/>
        </w:rPr>
        <w:t>3.</w:t>
      </w:r>
      <w:r>
        <w:rPr>
          <w:rFonts w:ascii="宋体" w:hAnsi="宋体"/>
          <w:sz w:val="24"/>
          <w:szCs w:val="24"/>
        </w:rPr>
        <w:t>2</w:t>
      </w:r>
      <w:r>
        <w:rPr>
          <w:rFonts w:hint="eastAsia" w:ascii="宋体" w:hAnsi="宋体"/>
          <w:sz w:val="24"/>
          <w:szCs w:val="24"/>
        </w:rPr>
        <w:t>无线热点扫描器的软件结构</w:t>
      </w:r>
      <w:bookmarkEnd w:id="14"/>
    </w:p>
    <w:p>
      <w:pPr>
        <w:tabs>
          <w:tab w:val="left" w:pos="119"/>
        </w:tabs>
        <w:spacing w:before="312" w:beforeLines="100" w:line="360" w:lineRule="auto"/>
        <w:ind w:firstLine="422" w:firstLineChars="176"/>
        <w:rPr>
          <w:rFonts w:ascii="宋体" w:hAnsi="宋体"/>
          <w:sz w:val="24"/>
        </w:rPr>
      </w:pPr>
      <w:r>
        <w:rPr>
          <w:rFonts w:hint="eastAsia" w:ascii="宋体" w:hAnsi="宋体"/>
          <w:sz w:val="24"/>
        </w:rPr>
        <w:t>无线扫描器整体结构、</w:t>
      </w:r>
      <w:r>
        <w:rPr>
          <w:rFonts w:ascii="宋体" w:hAnsi="宋体"/>
          <w:sz w:val="24"/>
        </w:rPr>
        <w:t>扫描模块</w:t>
      </w:r>
      <w:r>
        <w:rPr>
          <w:rFonts w:hint="eastAsia" w:ascii="宋体" w:hAnsi="宋体"/>
          <w:sz w:val="24"/>
        </w:rPr>
        <w:t>功能设计图</w:t>
      </w:r>
      <w:r>
        <w:rPr>
          <w:rFonts w:ascii="宋体" w:hAnsi="宋体"/>
          <w:sz w:val="24"/>
        </w:rPr>
        <w:t>、</w:t>
      </w:r>
      <w:r>
        <w:rPr>
          <w:rFonts w:hint="eastAsia" w:ascii="宋体" w:hAnsi="宋体"/>
          <w:sz w:val="24"/>
        </w:rPr>
        <w:t>热点清单模块功能设计图、WIFI管理模块功能设计和GPS模块功能设计图</w:t>
      </w:r>
      <w:r>
        <w:rPr>
          <w:rFonts w:ascii="宋体" w:hAnsi="宋体"/>
          <w:sz w:val="24"/>
        </w:rPr>
        <w:t>。</w:t>
      </w:r>
      <w:r>
        <w:rPr>
          <w:rFonts w:hint="eastAsia" w:ascii="宋体" w:hAnsi="宋体"/>
          <w:sz w:val="24"/>
        </w:rPr>
        <w:t>如图3.1所示。</w:t>
      </w:r>
    </w:p>
    <w:p>
      <w:pPr>
        <w:tabs>
          <w:tab w:val="left" w:pos="119"/>
        </w:tabs>
        <w:spacing w:before="312" w:beforeLines="100" w:line="360" w:lineRule="auto"/>
        <w:ind w:firstLine="369" w:firstLineChars="176"/>
        <w:jc w:val="center"/>
        <w:rPr>
          <w:rFonts w:hint="eastAsia"/>
        </w:rPr>
      </w:pPr>
      <w:r>
        <w:object>
          <v:shape id="_x0000_i1026" o:spt="75" type="#_x0000_t75" style="height:289.9pt;width:372.5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tabs>
          <w:tab w:val="left" w:pos="119"/>
        </w:tabs>
        <w:spacing w:before="312" w:beforeLines="100" w:line="360" w:lineRule="auto"/>
        <w:ind w:firstLine="316" w:firstLineChars="176"/>
        <w:jc w:val="center"/>
        <w:rPr>
          <w:rFonts w:ascii="宋体" w:hAnsi="宋体"/>
          <w:sz w:val="18"/>
          <w:szCs w:val="18"/>
        </w:rPr>
      </w:pPr>
      <w:r>
        <w:rPr>
          <w:rFonts w:hint="eastAsia" w:ascii="宋体" w:hAnsi="宋体"/>
          <w:sz w:val="18"/>
          <w:szCs w:val="18"/>
        </w:rPr>
        <w:t>图3.1（1） 无线扫描器软件结构图</w:t>
      </w:r>
    </w:p>
    <w:p>
      <w:pPr>
        <w:tabs>
          <w:tab w:val="left" w:pos="119"/>
        </w:tabs>
        <w:spacing w:before="312" w:beforeLines="100" w:line="360" w:lineRule="auto"/>
        <w:jc w:val="center"/>
        <w:rPr>
          <w:rFonts w:ascii="宋体" w:hAnsi="宋体"/>
          <w:sz w:val="18"/>
          <w:szCs w:val="18"/>
        </w:rPr>
      </w:pPr>
      <w:r>
        <w:object>
          <v:shape id="_x0000_i1027" o:spt="75" type="#_x0000_t75" style="height:257.3pt;width:482.1pt;" o:ole="t" filled="f" o:preferrelative="t" stroked="f" coordsize="21600,21600">
            <v:path/>
            <v:fill on="f" focussize="0,0"/>
            <v:stroke on="f" joinstyle="miter"/>
            <v:imagedata r:id="rId10" o:title=""/>
            <o:lock v:ext="edit" aspectratio="t"/>
            <w10:wrap type="none"/>
            <w10:anchorlock/>
          </v:shape>
          <o:OLEObject Type="Embed" ProgID="Visio.Drawing.15" ShapeID="_x0000_i1027" DrawAspect="Content" ObjectID="_1468075727" r:id="rId9">
            <o:LockedField>false</o:LockedField>
          </o:OLEObject>
        </w:object>
      </w:r>
    </w:p>
    <w:p>
      <w:pPr>
        <w:tabs>
          <w:tab w:val="left" w:pos="119"/>
        </w:tabs>
        <w:spacing w:before="312" w:beforeLines="100" w:line="360" w:lineRule="auto"/>
        <w:jc w:val="center"/>
        <w:rPr>
          <w:rFonts w:ascii="宋体" w:hAnsi="宋体"/>
          <w:sz w:val="18"/>
          <w:szCs w:val="18"/>
        </w:rPr>
      </w:pPr>
      <w:r>
        <w:rPr>
          <w:rFonts w:hint="eastAsia" w:ascii="宋体" w:hAnsi="宋体"/>
          <w:sz w:val="18"/>
          <w:szCs w:val="18"/>
        </w:rPr>
        <w:t>图3.1（2） 扫描模块功能设计图</w:t>
      </w:r>
    </w:p>
    <w:p>
      <w:pPr>
        <w:tabs>
          <w:tab w:val="left" w:pos="119"/>
        </w:tabs>
        <w:spacing w:before="312" w:beforeLines="100" w:line="360" w:lineRule="auto"/>
        <w:jc w:val="center"/>
        <w:rPr>
          <w:rFonts w:ascii="宋体" w:hAnsi="宋体"/>
          <w:sz w:val="18"/>
          <w:szCs w:val="18"/>
        </w:rPr>
      </w:pPr>
      <w:r>
        <w:object>
          <v:shape id="_x0000_i1028" o:spt="75" type="#_x0000_t75" style="height:286.75pt;width:537.2pt;" o:ole="t" filled="f" o:preferrelative="t" stroked="f" coordsize="21600,21600">
            <v:path/>
            <v:fill on="f" focussize="0,0"/>
            <v:stroke on="f" joinstyle="miter"/>
            <v:imagedata r:id="rId12" o:title=""/>
            <o:lock v:ext="edit" aspectratio="t"/>
            <w10:wrap type="none"/>
            <w10:anchorlock/>
          </v:shape>
          <o:OLEObject Type="Embed" ProgID="Visio.Drawing.15" ShapeID="_x0000_i1028" DrawAspect="Content" ObjectID="_1468075728" r:id="rId11">
            <o:LockedField>false</o:LockedField>
          </o:OLEObject>
        </w:object>
      </w:r>
      <w:r>
        <w:rPr>
          <w:rFonts w:hint="eastAsia" w:ascii="宋体" w:hAnsi="宋体"/>
          <w:sz w:val="18"/>
          <w:szCs w:val="18"/>
        </w:rPr>
        <w:t>图3.1（3） 热点清单模块功能设计图</w:t>
      </w:r>
    </w:p>
    <w:p>
      <w:pPr>
        <w:tabs>
          <w:tab w:val="left" w:pos="119"/>
        </w:tabs>
        <w:spacing w:before="312" w:beforeLines="100" w:line="360" w:lineRule="auto"/>
        <w:jc w:val="center"/>
        <w:rPr>
          <w:rFonts w:ascii="宋体" w:hAnsi="宋体"/>
          <w:sz w:val="18"/>
          <w:szCs w:val="18"/>
        </w:rPr>
      </w:pPr>
      <w:r>
        <w:object>
          <v:shape id="_x0000_i1029" o:spt="75" type="#_x0000_t75" style="height:261.1pt;width:481.45pt;" o:ole="t" filled="f" o:preferrelative="t" stroked="f" coordsize="21600,21600">
            <v:path/>
            <v:fill on="f" focussize="0,0"/>
            <v:stroke on="f" joinstyle="miter"/>
            <v:imagedata r:id="rId14" o:title=""/>
            <o:lock v:ext="edit" aspectratio="t"/>
            <w10:wrap type="none"/>
            <w10:anchorlock/>
          </v:shape>
          <o:OLEObject Type="Embed" ProgID="Visio.Drawing.15" ShapeID="_x0000_i1029" DrawAspect="Content" ObjectID="_1468075729" r:id="rId13">
            <o:LockedField>false</o:LockedField>
          </o:OLEObject>
        </w:object>
      </w:r>
    </w:p>
    <w:p>
      <w:pPr>
        <w:tabs>
          <w:tab w:val="left" w:pos="119"/>
        </w:tabs>
        <w:spacing w:before="312" w:beforeLines="100" w:line="360" w:lineRule="auto"/>
        <w:jc w:val="center"/>
        <w:rPr>
          <w:rFonts w:ascii="宋体" w:hAnsi="宋体"/>
          <w:sz w:val="18"/>
          <w:szCs w:val="18"/>
        </w:rPr>
      </w:pPr>
      <w:r>
        <w:rPr>
          <w:rFonts w:hint="eastAsia" w:ascii="宋体" w:hAnsi="宋体"/>
          <w:sz w:val="18"/>
          <w:szCs w:val="18"/>
        </w:rPr>
        <w:t xml:space="preserve">图3.1（4） </w:t>
      </w:r>
      <w:r>
        <w:rPr>
          <w:rFonts w:ascii="宋体" w:hAnsi="宋体"/>
          <w:sz w:val="18"/>
          <w:szCs w:val="18"/>
        </w:rPr>
        <w:t>WIFI</w:t>
      </w:r>
      <w:r>
        <w:rPr>
          <w:rFonts w:hint="eastAsia" w:ascii="宋体" w:hAnsi="宋体"/>
          <w:sz w:val="18"/>
          <w:szCs w:val="18"/>
        </w:rPr>
        <w:t>管理模块功能设计图</w:t>
      </w:r>
    </w:p>
    <w:p>
      <w:pPr>
        <w:tabs>
          <w:tab w:val="left" w:pos="119"/>
        </w:tabs>
        <w:spacing w:before="312" w:beforeLines="100" w:line="360" w:lineRule="auto"/>
        <w:jc w:val="center"/>
        <w:rPr>
          <w:rFonts w:ascii="宋体" w:hAnsi="宋体"/>
          <w:sz w:val="18"/>
          <w:szCs w:val="18"/>
        </w:rPr>
      </w:pPr>
      <w:r>
        <w:object>
          <v:shape id="_x0000_i1030" o:spt="75" type="#_x0000_t75" style="height:288pt;width:291.15pt;" o:ole="t" filled="f" o:preferrelative="t" stroked="f" coordsize="21600,21600">
            <v:path/>
            <v:fill on="f" focussize="0,0"/>
            <v:stroke on="f" joinstyle="miter"/>
            <v:imagedata r:id="rId16" o:title=""/>
            <o:lock v:ext="edit" aspectratio="t"/>
            <w10:wrap type="none"/>
            <w10:anchorlock/>
          </v:shape>
          <o:OLEObject Type="Embed" ProgID="Visio.Drawing.15" ShapeID="_x0000_i1030" DrawAspect="Content" ObjectID="_1468075730" r:id="rId15">
            <o:LockedField>false</o:LockedField>
          </o:OLEObject>
        </w:object>
      </w:r>
    </w:p>
    <w:p>
      <w:pPr>
        <w:tabs>
          <w:tab w:val="left" w:pos="119"/>
        </w:tabs>
        <w:spacing w:before="312" w:beforeLines="100" w:line="360" w:lineRule="auto"/>
        <w:jc w:val="center"/>
        <w:rPr>
          <w:rFonts w:ascii="宋体" w:hAnsi="宋体"/>
          <w:sz w:val="18"/>
          <w:szCs w:val="18"/>
        </w:rPr>
      </w:pPr>
      <w:r>
        <w:rPr>
          <w:rFonts w:hint="eastAsia" w:ascii="宋体" w:hAnsi="宋体"/>
          <w:sz w:val="18"/>
          <w:szCs w:val="18"/>
        </w:rPr>
        <w:t xml:space="preserve">图3.1（5） </w:t>
      </w:r>
      <w:r>
        <w:rPr>
          <w:rFonts w:ascii="宋体" w:hAnsi="宋体"/>
          <w:sz w:val="18"/>
          <w:szCs w:val="18"/>
        </w:rPr>
        <w:t>GPS</w:t>
      </w:r>
      <w:r>
        <w:rPr>
          <w:rFonts w:hint="eastAsia" w:ascii="宋体" w:hAnsi="宋体"/>
          <w:sz w:val="18"/>
          <w:szCs w:val="18"/>
        </w:rPr>
        <w:t>模块功能设计图</w:t>
      </w:r>
    </w:p>
    <w:p>
      <w:pPr>
        <w:tabs>
          <w:tab w:val="left" w:pos="119"/>
        </w:tabs>
        <w:spacing w:line="360" w:lineRule="auto"/>
        <w:ind w:firstLine="424" w:firstLineChars="177"/>
        <w:rPr>
          <w:rFonts w:ascii="宋体" w:hAnsi="宋体"/>
          <w:sz w:val="24"/>
        </w:rPr>
      </w:pPr>
    </w:p>
    <w:p>
      <w:pPr>
        <w:tabs>
          <w:tab w:val="left" w:pos="119"/>
        </w:tabs>
        <w:spacing w:line="360" w:lineRule="auto"/>
        <w:ind w:firstLine="424" w:firstLineChars="177"/>
        <w:rPr>
          <w:rFonts w:ascii="宋体" w:hAnsi="宋体"/>
          <w:sz w:val="24"/>
        </w:rPr>
      </w:pPr>
      <w:r>
        <w:rPr>
          <w:rFonts w:hint="eastAsia" w:ascii="宋体" w:hAnsi="宋体"/>
          <w:sz w:val="24"/>
        </w:rPr>
        <w:t>软件基于无线网络管理来实现。通过调用网卡接口，根据接口收集到的热点信息，来实现一系列操作和功能。软件同时能进行主动扫描与被动扫描。</w:t>
      </w:r>
    </w:p>
    <w:p>
      <w:pPr>
        <w:tabs>
          <w:tab w:val="left" w:pos="119"/>
        </w:tabs>
        <w:spacing w:line="360" w:lineRule="auto"/>
        <w:ind w:firstLine="424" w:firstLineChars="177"/>
        <w:rPr>
          <w:rFonts w:ascii="宋体" w:hAnsi="宋体"/>
          <w:sz w:val="24"/>
        </w:rPr>
      </w:pPr>
      <w:r>
        <w:rPr>
          <w:rFonts w:hint="eastAsia" w:ascii="宋体" w:hAnsi="宋体"/>
          <w:sz w:val="24"/>
        </w:rPr>
        <w:t>被动扫描是通过无线网卡监听由接点广播的Beacon（信标）帧，然后对数据进行抓包分析，从中取出SSID等信息。</w:t>
      </w:r>
    </w:p>
    <w:p>
      <w:pPr>
        <w:tabs>
          <w:tab w:val="left" w:pos="119"/>
        </w:tabs>
        <w:spacing w:line="360" w:lineRule="auto"/>
        <w:ind w:firstLine="424" w:firstLineChars="177"/>
        <w:rPr>
          <w:rFonts w:ascii="宋体" w:hAnsi="宋体"/>
          <w:b/>
          <w:sz w:val="24"/>
        </w:rPr>
      </w:pPr>
      <w:r>
        <w:rPr>
          <w:rFonts w:hint="eastAsia" w:ascii="宋体" w:hAnsi="宋体"/>
          <w:sz w:val="24"/>
        </w:rPr>
        <w:t>主动扫描是用无线网卡主动广播出Probe</w:t>
      </w:r>
      <w:r>
        <w:rPr>
          <w:rFonts w:ascii="宋体" w:hAnsi="宋体"/>
          <w:sz w:val="24"/>
        </w:rPr>
        <w:t xml:space="preserve"> </w:t>
      </w:r>
      <w:r>
        <w:rPr>
          <w:rFonts w:hint="eastAsia" w:ascii="宋体" w:hAnsi="宋体"/>
          <w:sz w:val="24"/>
        </w:rPr>
        <w:t>Request（探测请求）帧，并且等待接入点回复的Probe</w:t>
      </w:r>
      <w:r>
        <w:rPr>
          <w:rFonts w:ascii="宋体" w:hAnsi="宋体"/>
          <w:sz w:val="24"/>
        </w:rPr>
        <w:t xml:space="preserve"> </w:t>
      </w:r>
      <w:r>
        <w:rPr>
          <w:rFonts w:hint="eastAsia" w:ascii="宋体" w:hAnsi="宋体"/>
          <w:sz w:val="24"/>
        </w:rPr>
        <w:t>Response（探测回复）帧，分析返回帧，从中取出SSID等信息。</w:t>
      </w:r>
    </w:p>
    <w:p>
      <w:pPr>
        <w:pStyle w:val="3"/>
        <w:keepNext w:val="0"/>
        <w:keepLines w:val="0"/>
        <w:spacing w:line="415" w:lineRule="auto"/>
        <w:rPr>
          <w:rFonts w:ascii="宋体" w:hAnsi="宋体"/>
          <w:sz w:val="24"/>
          <w:szCs w:val="24"/>
        </w:rPr>
      </w:pPr>
      <w:bookmarkStart w:id="15" w:name="_Toc453352278"/>
      <w:r>
        <w:rPr>
          <w:rFonts w:ascii="宋体" w:hAnsi="宋体"/>
          <w:sz w:val="24"/>
          <w:szCs w:val="24"/>
        </w:rPr>
        <w:t>3.</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各模块流程图及功能介绍</w:t>
      </w:r>
      <w:bookmarkEnd w:id="15"/>
      <w:r>
        <w:rPr>
          <w:rFonts w:ascii="宋体" w:hAnsi="宋体"/>
          <w:sz w:val="24"/>
          <w:szCs w:val="24"/>
        </w:rPr>
        <w:t xml:space="preserve"> </w:t>
      </w:r>
    </w:p>
    <w:p>
      <w:pPr>
        <w:spacing w:before="312" w:beforeLines="100" w:line="360" w:lineRule="auto"/>
        <w:rPr>
          <w:rFonts w:ascii="宋体" w:hAnsi="宋体"/>
          <w:b/>
          <w:sz w:val="24"/>
        </w:rPr>
      </w:pPr>
      <w:r>
        <w:rPr>
          <w:rFonts w:ascii="宋体" w:hAnsi="宋体"/>
          <w:b/>
          <w:sz w:val="24"/>
        </w:rPr>
        <w:t>3.</w:t>
      </w:r>
      <w:r>
        <w:rPr>
          <w:rFonts w:hint="eastAsia" w:ascii="宋体" w:hAnsi="宋体"/>
          <w:b/>
          <w:sz w:val="24"/>
        </w:rPr>
        <w:t>3</w:t>
      </w:r>
      <w:r>
        <w:rPr>
          <w:rFonts w:ascii="宋体" w:hAnsi="宋体"/>
          <w:b/>
          <w:sz w:val="24"/>
        </w:rPr>
        <w:t xml:space="preserve">.1 </w:t>
      </w:r>
      <w:r>
        <w:rPr>
          <w:rFonts w:hint="eastAsia" w:ascii="宋体" w:hAnsi="宋体"/>
          <w:b/>
          <w:sz w:val="24"/>
        </w:rPr>
        <w:t>扫描模块</w:t>
      </w:r>
    </w:p>
    <w:p>
      <w:pPr>
        <w:spacing w:before="312" w:beforeLines="100" w:line="360" w:lineRule="auto"/>
        <w:ind w:firstLine="424" w:firstLineChars="177"/>
        <w:rPr>
          <w:rFonts w:ascii="宋体" w:hAnsi="宋体"/>
          <w:sz w:val="24"/>
        </w:rPr>
      </w:pPr>
      <w:r>
        <w:rPr>
          <w:rFonts w:hint="eastAsia" w:ascii="宋体" w:hAnsi="宋体"/>
          <w:sz w:val="24"/>
        </w:rPr>
        <w:t>扫描模块是软件的最基本功能模块，它能主动从无线网卡处获得热点的详细信息，用申请的存储空间对得到数据进行存储，并且能对信息进行初步分类，然后把数据发送给WIFI管理模块。扫描模块流程图如下：</w:t>
      </w:r>
    </w:p>
    <w:p>
      <w:pPr>
        <w:tabs>
          <w:tab w:val="left" w:pos="360"/>
        </w:tabs>
        <w:spacing w:before="312" w:beforeLines="100" w:line="360" w:lineRule="auto"/>
        <w:ind w:firstLine="371" w:firstLineChars="177"/>
        <w:jc w:val="center"/>
        <w:rPr>
          <w:rFonts w:asciiTheme="minorEastAsia" w:hAnsiTheme="minorEastAsia" w:eastAsiaTheme="minorEastAsia"/>
        </w:rPr>
      </w:pPr>
      <w:r>
        <w:object>
          <v:shape id="_x0000_i1031" o:spt="75" type="#_x0000_t75" style="height:447.65pt;width:481.45pt;" o:ole="t" filled="f" o:preferrelative="t" stroked="f" coordsize="21600,21600">
            <v:path/>
            <v:fill on="f" focussize="0,0"/>
            <v:stroke on="f" joinstyle="miter"/>
            <v:imagedata r:id="rId18" o:title=""/>
            <o:lock v:ext="edit" aspectratio="t"/>
            <w10:wrap type="none"/>
            <w10:anchorlock/>
          </v:shape>
          <o:OLEObject Type="Embed" ProgID="Visio.Drawing.15" ShapeID="_x0000_i1031" DrawAspect="Content" ObjectID="_1468075731" r:id="rId17">
            <o:LockedField>false</o:LockedField>
          </o:OLEObject>
        </w:object>
      </w:r>
    </w:p>
    <w:p>
      <w:pPr>
        <w:tabs>
          <w:tab w:val="left" w:pos="360"/>
        </w:tabs>
        <w:spacing w:before="312" w:beforeLines="100" w:line="360" w:lineRule="auto"/>
        <w:ind w:firstLine="371" w:firstLineChars="177"/>
        <w:jc w:val="center"/>
      </w:pPr>
      <w:r>
        <w:rPr>
          <w:rFonts w:hint="eastAsia" w:asciiTheme="minorEastAsia" w:hAnsiTheme="minorEastAsia" w:eastAsiaTheme="minorEastAsia"/>
        </w:rPr>
        <w:t>图3.2 扫描模块流程图</w:t>
      </w:r>
    </w:p>
    <w:p>
      <w:pPr>
        <w:tabs>
          <w:tab w:val="left" w:pos="360"/>
        </w:tabs>
        <w:spacing w:before="312" w:beforeLines="100" w:line="360" w:lineRule="auto"/>
        <w:ind w:firstLine="424" w:firstLineChars="177"/>
        <w:rPr>
          <w:rFonts w:hAnsi="宋体"/>
          <w:sz w:val="24"/>
        </w:rPr>
      </w:pPr>
      <w:r>
        <w:rPr>
          <w:rFonts w:hAnsi="宋体"/>
          <w:sz w:val="24"/>
        </w:rPr>
        <w:t>扫描模块的细化功能模块包括网络接口管理模块</w:t>
      </w:r>
      <w:r>
        <w:rPr>
          <w:rFonts w:hint="eastAsia" w:hAnsi="宋体"/>
          <w:sz w:val="24"/>
        </w:rPr>
        <w:t>、</w:t>
      </w:r>
      <w:r>
        <w:rPr>
          <w:rFonts w:hAnsi="宋体"/>
          <w:sz w:val="24"/>
        </w:rPr>
        <w:t>网络数据缓存模块</w:t>
      </w:r>
      <w:r>
        <w:rPr>
          <w:rFonts w:hint="eastAsia" w:hAnsi="宋体"/>
          <w:sz w:val="24"/>
        </w:rPr>
        <w:t>、</w:t>
      </w:r>
      <w:r>
        <w:rPr>
          <w:rFonts w:hAnsi="宋体"/>
          <w:sz w:val="24"/>
        </w:rPr>
        <w:t>网络扫描器模块</w:t>
      </w:r>
      <w:r>
        <w:rPr>
          <w:rFonts w:hint="eastAsia" w:hAnsi="宋体"/>
          <w:sz w:val="24"/>
        </w:rPr>
        <w:t>、数据处理模块、扫描控制器模块、扫描界面模块、扫描界面管理模块。</w:t>
      </w:r>
    </w:p>
    <w:p>
      <w:pPr>
        <w:numPr>
          <w:ilvl w:val="0"/>
          <w:numId w:val="6"/>
        </w:numPr>
        <w:tabs>
          <w:tab w:val="left" w:pos="360"/>
        </w:tabs>
        <w:spacing w:line="360" w:lineRule="auto"/>
        <w:rPr>
          <w:rFonts w:hAnsi="宋体"/>
          <w:sz w:val="24"/>
        </w:rPr>
      </w:pPr>
      <w:r>
        <w:rPr>
          <w:rFonts w:hint="eastAsia" w:hAnsi="宋体"/>
          <w:sz w:val="24"/>
        </w:rPr>
        <w:t>网络接口管理模块</w:t>
      </w:r>
    </w:p>
    <w:p>
      <w:pPr>
        <w:tabs>
          <w:tab w:val="left" w:pos="360"/>
        </w:tabs>
        <w:spacing w:line="360" w:lineRule="auto"/>
        <w:ind w:firstLine="424" w:firstLineChars="177"/>
        <w:rPr>
          <w:rFonts w:hAnsi="宋体"/>
          <w:sz w:val="24"/>
        </w:rPr>
      </w:pPr>
      <w:r>
        <w:rPr>
          <w:rFonts w:hint="eastAsia" w:hAnsi="宋体"/>
          <w:sz w:val="24"/>
        </w:rPr>
        <w:t>在扫描器工作时通过网络扫描模块调用网卡接口，得到无线信号，分析信号的信息，然后把信息发给数据完整度模块分析，并传输到扫描器界面模块，在扫描器界面模块对数据信息进行处理并在扫描器界面显示出来。核心代码如下：</w:t>
      </w:r>
    </w:p>
    <w:p>
      <w:pPr>
        <w:tabs>
          <w:tab w:val="left" w:pos="360"/>
        </w:tabs>
        <w:spacing w:line="360" w:lineRule="auto"/>
        <w:ind w:firstLine="424" w:firstLineChars="177"/>
        <w:rPr>
          <w:rFonts w:hAnsi="宋体"/>
          <w:sz w:val="24"/>
        </w:rPr>
      </w:pPr>
      <w:r>
        <w:rPr>
          <w:rFonts w:hint="eastAsia" w:hAnsi="宋体"/>
          <w:sz w:val="24"/>
        </w:rPr>
        <w:drawing>
          <wp:inline distT="0" distB="0" distL="0" distR="0">
            <wp:extent cx="5335270" cy="2733675"/>
            <wp:effectExtent l="0" t="0" r="0" b="9525"/>
            <wp:docPr id="16" name="图片 16" descr="QQ截图2016060611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606061113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35270" cy="2733675"/>
                    </a:xfrm>
                    <a:prstGeom prst="rect">
                      <a:avLst/>
                    </a:prstGeom>
                    <a:noFill/>
                    <a:ln>
                      <a:noFill/>
                    </a:ln>
                  </pic:spPr>
                </pic:pic>
              </a:graphicData>
            </a:graphic>
          </wp:inline>
        </w:drawing>
      </w:r>
    </w:p>
    <w:p>
      <w:pPr>
        <w:numPr>
          <w:ilvl w:val="0"/>
          <w:numId w:val="6"/>
        </w:numPr>
        <w:tabs>
          <w:tab w:val="left" w:pos="360"/>
        </w:tabs>
        <w:spacing w:line="360" w:lineRule="auto"/>
        <w:rPr>
          <w:rFonts w:hAnsi="宋体"/>
          <w:sz w:val="24"/>
        </w:rPr>
      </w:pPr>
      <w:r>
        <w:rPr>
          <w:rFonts w:hint="eastAsia" w:hAnsi="宋体"/>
          <w:sz w:val="24"/>
        </w:rPr>
        <w:t>网络数据缓存模块</w:t>
      </w:r>
    </w:p>
    <w:p>
      <w:pPr>
        <w:tabs>
          <w:tab w:val="left" w:pos="360"/>
        </w:tabs>
        <w:spacing w:line="360" w:lineRule="auto"/>
        <w:ind w:firstLine="424" w:firstLineChars="177"/>
        <w:rPr>
          <w:rFonts w:hAnsi="宋体"/>
          <w:sz w:val="24"/>
        </w:rPr>
      </w:pPr>
      <w:r>
        <w:rPr>
          <w:rFonts w:hint="eastAsia" w:hAnsi="宋体"/>
          <w:sz w:val="24"/>
        </w:rPr>
        <w:t>通过向内存申请内存空间，分类存储扫描到的数据信息。比如用户之前获得的各种信息，并且在需要的时候能够快速的读取到想要的信息。核心代码如下：</w:t>
      </w:r>
    </w:p>
    <w:p>
      <w:pPr>
        <w:tabs>
          <w:tab w:val="left" w:pos="360"/>
        </w:tabs>
        <w:spacing w:line="360" w:lineRule="auto"/>
        <w:ind w:firstLine="424" w:firstLineChars="177"/>
        <w:rPr>
          <w:rFonts w:hAnsi="宋体"/>
          <w:sz w:val="24"/>
        </w:rPr>
      </w:pPr>
      <w:r>
        <w:rPr>
          <w:rFonts w:hint="eastAsia" w:hAnsi="宋体"/>
          <w:sz w:val="24"/>
        </w:rPr>
        <w:drawing>
          <wp:inline distT="0" distB="0" distL="0" distR="0">
            <wp:extent cx="6118225" cy="4119245"/>
            <wp:effectExtent l="0" t="0" r="0" b="0"/>
            <wp:docPr id="15" name="图片 15" descr="QQ截图2016060611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6061117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18225" cy="4119245"/>
                    </a:xfrm>
                    <a:prstGeom prst="rect">
                      <a:avLst/>
                    </a:prstGeom>
                    <a:noFill/>
                    <a:ln>
                      <a:noFill/>
                    </a:ln>
                  </pic:spPr>
                </pic:pic>
              </a:graphicData>
            </a:graphic>
          </wp:inline>
        </w:drawing>
      </w:r>
    </w:p>
    <w:p>
      <w:pPr>
        <w:numPr>
          <w:ilvl w:val="0"/>
          <w:numId w:val="6"/>
        </w:numPr>
        <w:tabs>
          <w:tab w:val="left" w:pos="360"/>
        </w:tabs>
        <w:spacing w:line="360" w:lineRule="auto"/>
        <w:rPr>
          <w:rFonts w:hAnsi="宋体"/>
          <w:sz w:val="24"/>
        </w:rPr>
      </w:pPr>
      <w:r>
        <w:rPr>
          <w:rFonts w:hint="eastAsia" w:hAnsi="宋体"/>
          <w:sz w:val="24"/>
        </w:rPr>
        <w:t>网络扫描器模块</w:t>
      </w:r>
    </w:p>
    <w:p>
      <w:pPr>
        <w:tabs>
          <w:tab w:val="left" w:pos="360"/>
        </w:tabs>
        <w:spacing w:line="360" w:lineRule="auto"/>
        <w:ind w:firstLine="424" w:firstLineChars="177"/>
        <w:rPr>
          <w:rFonts w:hAnsi="宋体"/>
          <w:sz w:val="24"/>
        </w:rPr>
      </w:pPr>
      <w:r>
        <w:rPr>
          <w:rFonts w:hint="eastAsia" w:hAnsi="宋体"/>
          <w:sz w:val="24"/>
        </w:rPr>
        <w:t>在扫描器工作时调用网卡接口，获得常规热点信息，然后传输给网络接口管理模块。每一个无线热点扫描器都会有网络扫描器这个细化模块，它能够扫描区域内所有的无线信号，并反馈到数据管理模块上，让用户知道区域内有什么信号，然后进行下一步操作。构造代码如下：</w:t>
      </w:r>
    </w:p>
    <w:p>
      <w:pPr>
        <w:tabs>
          <w:tab w:val="left" w:pos="360"/>
        </w:tabs>
        <w:spacing w:line="360" w:lineRule="auto"/>
        <w:ind w:firstLine="424" w:firstLineChars="177"/>
        <w:rPr>
          <w:rFonts w:hAnsi="宋体"/>
          <w:sz w:val="24"/>
        </w:rPr>
      </w:pPr>
      <w:r>
        <w:rPr>
          <w:rFonts w:hint="eastAsia" w:hAnsi="宋体"/>
          <w:sz w:val="24"/>
        </w:rPr>
        <w:drawing>
          <wp:inline distT="0" distB="0" distL="0" distR="0">
            <wp:extent cx="6109970" cy="1725295"/>
            <wp:effectExtent l="0" t="0" r="5080" b="8255"/>
            <wp:docPr id="14" name="图片 14" descr="QQ截图2016060611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60606112028"/>
                    <pic:cNvPicPr>
                      <a:picLocks noChangeAspect="1" noChangeArrowheads="1"/>
                    </pic:cNvPicPr>
                  </pic:nvPicPr>
                  <pic:blipFill>
                    <a:blip r:embed="rId21">
                      <a:extLst>
                        <a:ext uri="{28A0092B-C50C-407E-A947-70E740481C1C}">
                          <a14:useLocalDpi xmlns:a14="http://schemas.microsoft.com/office/drawing/2010/main" val="0"/>
                        </a:ext>
                      </a:extLst>
                    </a:blip>
                    <a:srcRect t="3555"/>
                    <a:stretch>
                      <a:fillRect/>
                    </a:stretch>
                  </pic:blipFill>
                  <pic:spPr>
                    <a:xfrm>
                      <a:off x="0" y="0"/>
                      <a:ext cx="6118225" cy="1727644"/>
                    </a:xfrm>
                    <a:prstGeom prst="rect">
                      <a:avLst/>
                    </a:prstGeom>
                    <a:noFill/>
                    <a:ln>
                      <a:noFill/>
                    </a:ln>
                  </pic:spPr>
                </pic:pic>
              </a:graphicData>
            </a:graphic>
          </wp:inline>
        </w:drawing>
      </w:r>
    </w:p>
    <w:p>
      <w:pPr>
        <w:numPr>
          <w:ilvl w:val="0"/>
          <w:numId w:val="6"/>
        </w:numPr>
        <w:tabs>
          <w:tab w:val="left" w:pos="360"/>
        </w:tabs>
        <w:spacing w:line="360" w:lineRule="auto"/>
        <w:rPr>
          <w:rFonts w:hAnsi="宋体"/>
          <w:sz w:val="24"/>
        </w:rPr>
      </w:pPr>
      <w:r>
        <w:rPr>
          <w:rFonts w:hint="eastAsia" w:hAnsi="宋体"/>
          <w:sz w:val="24"/>
        </w:rPr>
        <w:t>数据完整度信息模块</w:t>
      </w:r>
    </w:p>
    <w:p>
      <w:pPr>
        <w:tabs>
          <w:tab w:val="left" w:pos="360"/>
        </w:tabs>
        <w:spacing w:line="360" w:lineRule="auto"/>
        <w:ind w:firstLine="424" w:firstLineChars="177"/>
        <w:rPr>
          <w:rFonts w:hAnsi="宋体"/>
          <w:sz w:val="24"/>
        </w:rPr>
      </w:pPr>
      <w:r>
        <w:rPr>
          <w:rFonts w:hAnsi="宋体"/>
          <w:sz w:val="24"/>
        </w:rPr>
        <w:t>这个模块能够完整的收集到</w:t>
      </w:r>
      <w:r>
        <w:rPr>
          <w:rFonts w:hint="eastAsia" w:hAnsi="宋体"/>
          <w:sz w:val="24"/>
        </w:rPr>
        <w:t>关于</w:t>
      </w:r>
      <w:r>
        <w:rPr>
          <w:rFonts w:hAnsi="宋体"/>
          <w:sz w:val="24"/>
        </w:rPr>
        <w:t>一个信号的目前已知的所有信息</w:t>
      </w:r>
      <w:r>
        <w:rPr>
          <w:rFonts w:hint="eastAsia" w:hAnsi="宋体"/>
          <w:sz w:val="24"/>
        </w:rPr>
        <w:t>。这个模块能够把收集的信息准确完整地分类送给不同需求的模块；同时由于各个模块只需要自己需求的信息，如果没有这个模块对数据进行分类的话，所有的数据都对各个模块走一遍，这样会产生很多的垃圾数据，这些垃圾数据同样会占用系统或者软件申请的内存空间，内存就会因为越来越多的数据堆积起来。然后软件就很容易因为数据堆积而出现问题，从而出现软件崩溃的危险，所以这个模块在对数据处理的时候非常有用，同样在对数据完整性也很重要。核心代码如下：</w:t>
      </w:r>
    </w:p>
    <w:p>
      <w:pPr>
        <w:tabs>
          <w:tab w:val="left" w:pos="360"/>
        </w:tabs>
        <w:spacing w:line="360" w:lineRule="auto"/>
        <w:ind w:firstLine="424" w:firstLineChars="177"/>
        <w:rPr>
          <w:rFonts w:hAnsi="宋体"/>
          <w:sz w:val="24"/>
        </w:rPr>
      </w:pPr>
      <w:r>
        <w:rPr>
          <w:rFonts w:hint="eastAsia" w:hAnsi="宋体"/>
          <w:sz w:val="24"/>
        </w:rPr>
        <w:drawing>
          <wp:inline distT="0" distB="0" distL="0" distR="0">
            <wp:extent cx="5514975" cy="1960880"/>
            <wp:effectExtent l="0" t="0" r="9525" b="1270"/>
            <wp:docPr id="13" name="图片 13" descr="QQ截图2016060611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60606112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14975" cy="1960880"/>
                    </a:xfrm>
                    <a:prstGeom prst="rect">
                      <a:avLst/>
                    </a:prstGeom>
                    <a:noFill/>
                    <a:ln>
                      <a:noFill/>
                    </a:ln>
                  </pic:spPr>
                </pic:pic>
              </a:graphicData>
            </a:graphic>
          </wp:inline>
        </w:drawing>
      </w:r>
    </w:p>
    <w:p>
      <w:pPr>
        <w:numPr>
          <w:ilvl w:val="0"/>
          <w:numId w:val="6"/>
        </w:numPr>
        <w:tabs>
          <w:tab w:val="left" w:pos="360"/>
        </w:tabs>
        <w:spacing w:line="360" w:lineRule="auto"/>
        <w:rPr>
          <w:rFonts w:hAnsi="宋体"/>
          <w:sz w:val="24"/>
        </w:rPr>
      </w:pPr>
      <w:r>
        <w:rPr>
          <w:rFonts w:hint="eastAsia" w:hAnsi="宋体"/>
          <w:sz w:val="24"/>
        </w:rPr>
        <w:t>扫描器管理模块</w:t>
      </w:r>
    </w:p>
    <w:p>
      <w:pPr>
        <w:tabs>
          <w:tab w:val="left" w:pos="360"/>
        </w:tabs>
        <w:spacing w:line="360" w:lineRule="auto"/>
        <w:ind w:firstLine="424" w:firstLineChars="177"/>
        <w:rPr>
          <w:rFonts w:hAnsi="宋体"/>
          <w:sz w:val="24"/>
        </w:rPr>
      </w:pPr>
      <w:r>
        <w:rPr>
          <w:rFonts w:hint="eastAsia" w:hAnsi="宋体"/>
          <w:sz w:val="24"/>
        </w:rPr>
        <w:t>用于用户对扫描器进行各种需要施行的操作。没有操作功能的扫描器只能简单的扫描信号、给出数据，而无法进行深入操作的软件是无法满足用户需求的，同时它也达不到用户的体验要求。构造代码如下：</w:t>
      </w:r>
    </w:p>
    <w:p>
      <w:pPr>
        <w:tabs>
          <w:tab w:val="left" w:pos="360"/>
        </w:tabs>
        <w:spacing w:line="360" w:lineRule="auto"/>
        <w:ind w:firstLine="424" w:firstLineChars="177"/>
        <w:rPr>
          <w:rFonts w:hAnsi="宋体"/>
          <w:sz w:val="24"/>
        </w:rPr>
      </w:pPr>
      <w:r>
        <w:rPr>
          <w:rFonts w:hAnsi="宋体"/>
          <w:sz w:val="24"/>
        </w:rPr>
        <w:drawing>
          <wp:inline distT="0" distB="0" distL="0" distR="0">
            <wp:extent cx="6118225" cy="3459480"/>
            <wp:effectExtent l="0" t="0" r="0" b="7620"/>
            <wp:docPr id="12" name="图片 12" descr="QQ截图2016060613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6061352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118225" cy="3459480"/>
                    </a:xfrm>
                    <a:prstGeom prst="rect">
                      <a:avLst/>
                    </a:prstGeom>
                    <a:noFill/>
                    <a:ln>
                      <a:noFill/>
                    </a:ln>
                  </pic:spPr>
                </pic:pic>
              </a:graphicData>
            </a:graphic>
          </wp:inline>
        </w:drawing>
      </w:r>
    </w:p>
    <w:p>
      <w:pPr>
        <w:tabs>
          <w:tab w:val="left" w:pos="360"/>
        </w:tabs>
        <w:spacing w:line="360" w:lineRule="auto"/>
        <w:ind w:firstLine="424" w:firstLineChars="177"/>
        <w:rPr>
          <w:rFonts w:hAnsi="宋体"/>
          <w:sz w:val="24"/>
        </w:rPr>
      </w:pPr>
      <w:r>
        <w:rPr>
          <w:rFonts w:hint="eastAsia" w:hAnsi="宋体"/>
          <w:sz w:val="24"/>
        </w:rPr>
        <w:t>启动扫描器，停止扫描器核心代码如下：</w:t>
      </w:r>
    </w:p>
    <w:p>
      <w:pPr>
        <w:tabs>
          <w:tab w:val="left" w:pos="360"/>
        </w:tabs>
        <w:spacing w:line="360" w:lineRule="auto"/>
        <w:ind w:firstLine="424" w:firstLineChars="177"/>
        <w:rPr>
          <w:rFonts w:hAnsi="宋体"/>
          <w:sz w:val="24"/>
        </w:rPr>
      </w:pPr>
      <w:r>
        <w:rPr>
          <w:rFonts w:hAnsi="宋体"/>
          <w:sz w:val="24"/>
        </w:rPr>
        <w:drawing>
          <wp:inline distT="0" distB="0" distL="0" distR="0">
            <wp:extent cx="4147820" cy="1687195"/>
            <wp:effectExtent l="0" t="0" r="5080" b="8255"/>
            <wp:docPr id="11" name="图片 11" descr="QQ截图201606061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606061124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147820" cy="1687195"/>
                    </a:xfrm>
                    <a:prstGeom prst="rect">
                      <a:avLst/>
                    </a:prstGeom>
                    <a:noFill/>
                    <a:ln>
                      <a:noFill/>
                    </a:ln>
                  </pic:spPr>
                </pic:pic>
              </a:graphicData>
            </a:graphic>
          </wp:inline>
        </w:drawing>
      </w:r>
      <w:r>
        <w:rPr>
          <w:rFonts w:hAnsi="宋体"/>
          <w:sz w:val="24"/>
        </w:rPr>
        <w:drawing>
          <wp:inline distT="0" distB="0" distL="0" distR="0">
            <wp:extent cx="3365500" cy="754380"/>
            <wp:effectExtent l="0" t="0" r="6350" b="7620"/>
            <wp:docPr id="10" name="图片 10" descr="QQ截图2016060611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606061124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65500" cy="754380"/>
                    </a:xfrm>
                    <a:prstGeom prst="rect">
                      <a:avLst/>
                    </a:prstGeom>
                    <a:noFill/>
                    <a:ln>
                      <a:noFill/>
                    </a:ln>
                  </pic:spPr>
                </pic:pic>
              </a:graphicData>
            </a:graphic>
          </wp:inline>
        </w:drawing>
      </w:r>
    </w:p>
    <w:p>
      <w:pPr>
        <w:numPr>
          <w:ilvl w:val="0"/>
          <w:numId w:val="6"/>
        </w:numPr>
        <w:tabs>
          <w:tab w:val="left" w:pos="360"/>
        </w:tabs>
        <w:spacing w:line="360" w:lineRule="auto"/>
        <w:rPr>
          <w:rFonts w:hAnsi="宋体"/>
          <w:sz w:val="24"/>
        </w:rPr>
      </w:pPr>
      <w:r>
        <w:rPr>
          <w:rFonts w:hint="eastAsia" w:hAnsi="宋体"/>
          <w:sz w:val="24"/>
        </w:rPr>
        <w:t>扫描器界面</w:t>
      </w:r>
    </w:p>
    <w:p>
      <w:pPr>
        <w:tabs>
          <w:tab w:val="left" w:pos="360"/>
        </w:tabs>
        <w:spacing w:line="360" w:lineRule="auto"/>
        <w:ind w:firstLine="424" w:firstLineChars="177"/>
        <w:rPr>
          <w:rFonts w:hAnsi="宋体"/>
          <w:sz w:val="24"/>
        </w:rPr>
      </w:pPr>
      <w:r>
        <w:rPr>
          <w:rFonts w:hint="eastAsia" w:hAnsi="宋体"/>
          <w:sz w:val="24"/>
        </w:rPr>
        <w:t>用于显示热点清单，热点场强变化等。构造代码如下：</w:t>
      </w:r>
    </w:p>
    <w:p>
      <w:pPr>
        <w:tabs>
          <w:tab w:val="left" w:pos="360"/>
        </w:tabs>
        <w:spacing w:line="360" w:lineRule="auto"/>
        <w:ind w:firstLine="424" w:firstLineChars="177"/>
        <w:rPr>
          <w:rFonts w:hAnsi="宋体"/>
          <w:b/>
          <w:sz w:val="24"/>
        </w:rPr>
      </w:pPr>
      <w:r>
        <w:rPr>
          <w:rFonts w:hAnsi="宋体"/>
          <w:sz w:val="24"/>
        </w:rPr>
        <w:drawing>
          <wp:inline distT="0" distB="0" distL="0" distR="0">
            <wp:extent cx="5269865" cy="2036445"/>
            <wp:effectExtent l="0" t="0" r="6985" b="1905"/>
            <wp:docPr id="9" name="图片 9" descr="QQ截图2016060613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06061348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69865" cy="2036445"/>
                    </a:xfrm>
                    <a:prstGeom prst="rect">
                      <a:avLst/>
                    </a:prstGeom>
                    <a:noFill/>
                    <a:ln>
                      <a:noFill/>
                    </a:ln>
                  </pic:spPr>
                </pic:pic>
              </a:graphicData>
            </a:graphic>
          </wp:inline>
        </w:drawing>
      </w:r>
    </w:p>
    <w:p>
      <w:pPr>
        <w:tabs>
          <w:tab w:val="left" w:pos="360"/>
        </w:tabs>
        <w:spacing w:before="312" w:beforeLines="100" w:after="312" w:afterLines="100" w:line="360" w:lineRule="auto"/>
        <w:rPr>
          <w:rFonts w:hAnsi="宋体"/>
          <w:b/>
          <w:sz w:val="24"/>
        </w:rPr>
      </w:pPr>
      <w:r>
        <w:rPr>
          <w:rFonts w:hint="eastAsia" w:hAnsi="宋体"/>
          <w:b/>
          <w:sz w:val="24"/>
        </w:rPr>
        <w:t xml:space="preserve">3.3.2 </w:t>
      </w:r>
      <w:r>
        <w:rPr>
          <w:rFonts w:hAnsi="宋体"/>
          <w:b/>
          <w:sz w:val="24"/>
        </w:rPr>
        <w:t>热点清单模块</w:t>
      </w:r>
    </w:p>
    <w:p>
      <w:pPr>
        <w:tabs>
          <w:tab w:val="left" w:pos="360"/>
        </w:tabs>
        <w:spacing w:before="312" w:beforeLines="100" w:after="312" w:afterLines="100" w:line="360" w:lineRule="auto"/>
        <w:ind w:firstLine="422" w:firstLineChars="176"/>
        <w:rPr>
          <w:rFonts w:hAnsi="宋体"/>
          <w:sz w:val="24"/>
        </w:rPr>
      </w:pPr>
      <w:r>
        <w:rPr>
          <w:rFonts w:hint="eastAsia" w:hAnsi="宋体"/>
          <w:sz w:val="24"/>
        </w:rPr>
        <w:t>热点清单模块流程图如下：</w:t>
      </w:r>
    </w:p>
    <w:p>
      <w:pPr>
        <w:tabs>
          <w:tab w:val="left" w:pos="360"/>
        </w:tabs>
        <w:spacing w:line="360" w:lineRule="auto"/>
        <w:ind w:firstLine="371" w:firstLineChars="177"/>
        <w:jc w:val="center"/>
      </w:pPr>
      <w:r>
        <w:object>
          <v:shape id="_x0000_i1032" o:spt="75" type="#_x0000_t75" style="height:310.55pt;width:384.4pt;" o:ole="t" filled="f" o:preferrelative="t" stroked="f" coordsize="21600,21600">
            <v:path/>
            <v:fill on="f" focussize="0,0"/>
            <v:stroke on="f" joinstyle="miter"/>
            <v:imagedata r:id="rId28" o:title=""/>
            <o:lock v:ext="edit" aspectratio="t"/>
            <w10:wrap type="none"/>
            <w10:anchorlock/>
          </v:shape>
          <o:OLEObject Type="Embed" ProgID="Visio.Drawing.15" ShapeID="_x0000_i1032" DrawAspect="Content" ObjectID="_1468075732" r:id="rId27">
            <o:LockedField>false</o:LockedField>
          </o:OLEObject>
        </w:object>
      </w:r>
    </w:p>
    <w:p>
      <w:pPr>
        <w:tabs>
          <w:tab w:val="left" w:pos="360"/>
        </w:tabs>
        <w:spacing w:line="360" w:lineRule="auto"/>
        <w:ind w:firstLine="371" w:firstLineChars="177"/>
        <w:jc w:val="center"/>
      </w:pPr>
      <w:r>
        <w:rPr>
          <w:rFonts w:hint="eastAsia"/>
        </w:rPr>
        <w:t>图3.3 热点清单模块流程图</w:t>
      </w:r>
    </w:p>
    <w:p>
      <w:pPr>
        <w:tabs>
          <w:tab w:val="left" w:pos="360"/>
        </w:tabs>
        <w:spacing w:line="360" w:lineRule="auto"/>
        <w:ind w:firstLine="424" w:firstLineChars="177"/>
        <w:rPr>
          <w:rFonts w:hAnsi="宋体"/>
          <w:sz w:val="24"/>
        </w:rPr>
      </w:pPr>
      <w:r>
        <w:rPr>
          <w:rFonts w:hAnsi="宋体"/>
          <w:sz w:val="24"/>
        </w:rPr>
        <w:t>这个模块是具体的实现</w:t>
      </w:r>
      <w:r>
        <w:rPr>
          <w:rFonts w:hint="eastAsia" w:hAnsi="宋体"/>
          <w:sz w:val="24"/>
        </w:rPr>
        <w:t>热点清单功能的模块，它能详细的在扫描器界面把热点的所有清单显示出来，如MAC地址、S</w:t>
      </w:r>
      <w:r>
        <w:rPr>
          <w:rFonts w:hAnsi="宋体"/>
          <w:sz w:val="24"/>
        </w:rPr>
        <w:t>SID</w:t>
      </w:r>
      <w:r>
        <w:rPr>
          <w:rFonts w:hint="eastAsia" w:hAnsi="宋体"/>
          <w:sz w:val="24"/>
        </w:rPr>
        <w:t>、信道、信号强度、加密类型、网络类型、最大速度、首次搜索时间、最后搜索时间、AP位置等等。它能对热点的数据进行分析、处理，然后输出到扫描器界面上。</w:t>
      </w:r>
    </w:p>
    <w:p>
      <w:pPr>
        <w:tabs>
          <w:tab w:val="left" w:pos="360"/>
        </w:tabs>
        <w:spacing w:line="360" w:lineRule="auto"/>
        <w:ind w:firstLine="425"/>
        <w:rPr>
          <w:rFonts w:hAnsi="宋体"/>
          <w:sz w:val="24"/>
        </w:rPr>
      </w:pPr>
      <w:r>
        <w:rPr>
          <w:rFonts w:hint="eastAsia" w:hAnsi="宋体"/>
          <w:sz w:val="24"/>
        </w:rPr>
        <w:t>1）热点信息</w:t>
      </w:r>
    </w:p>
    <w:p>
      <w:pPr>
        <w:tabs>
          <w:tab w:val="left" w:pos="360"/>
        </w:tabs>
        <w:spacing w:line="360" w:lineRule="auto"/>
        <w:ind w:firstLine="425"/>
        <w:rPr>
          <w:rFonts w:hAnsi="宋体"/>
          <w:sz w:val="24"/>
        </w:rPr>
      </w:pPr>
      <w:r>
        <w:rPr>
          <w:rFonts w:hint="eastAsia" w:hAnsi="宋体"/>
          <w:sz w:val="24"/>
        </w:rPr>
        <w:t>对热点数据信息进行分析，然后建立清单。核心代码如下：</w:t>
      </w:r>
    </w:p>
    <w:p>
      <w:pPr>
        <w:tabs>
          <w:tab w:val="left" w:pos="360"/>
        </w:tabs>
        <w:spacing w:line="360" w:lineRule="auto"/>
        <w:ind w:firstLine="425"/>
        <w:rPr>
          <w:rFonts w:hAnsi="宋体"/>
          <w:sz w:val="24"/>
        </w:rPr>
      </w:pPr>
      <w:r>
        <w:rPr>
          <w:rFonts w:hAnsi="宋体"/>
          <w:sz w:val="24"/>
        </w:rPr>
        <w:drawing>
          <wp:inline distT="0" distB="0" distL="0" distR="0">
            <wp:extent cx="6118225" cy="4638040"/>
            <wp:effectExtent l="0" t="0" r="0" b="0"/>
            <wp:docPr id="8" name="图片 8" descr="QQ截图2016060612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606061237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118225" cy="4638040"/>
                    </a:xfrm>
                    <a:prstGeom prst="rect">
                      <a:avLst/>
                    </a:prstGeom>
                    <a:noFill/>
                    <a:ln>
                      <a:noFill/>
                    </a:ln>
                  </pic:spPr>
                </pic:pic>
              </a:graphicData>
            </a:graphic>
          </wp:inline>
        </w:drawing>
      </w:r>
    </w:p>
    <w:p>
      <w:pPr>
        <w:spacing w:line="360" w:lineRule="auto"/>
        <w:ind w:firstLine="424" w:firstLineChars="177"/>
        <w:rPr>
          <w:rFonts w:hAnsi="宋体"/>
          <w:sz w:val="24"/>
        </w:rPr>
      </w:pPr>
      <w:r>
        <w:rPr>
          <w:rFonts w:hAnsi="宋体"/>
          <w:sz w:val="24"/>
        </w:rPr>
        <w:t>2）</w:t>
      </w:r>
      <w:r>
        <w:rPr>
          <w:rFonts w:hint="eastAsia" w:hAnsi="宋体"/>
          <w:sz w:val="24"/>
        </w:rPr>
        <w:t>MAC地址信息</w:t>
      </w:r>
    </w:p>
    <w:p>
      <w:pPr>
        <w:spacing w:line="360" w:lineRule="auto"/>
        <w:ind w:firstLine="566" w:firstLineChars="236"/>
        <w:rPr>
          <w:rFonts w:hAnsi="宋体"/>
          <w:sz w:val="24"/>
        </w:rPr>
      </w:pPr>
      <w:r>
        <w:rPr>
          <w:rFonts w:hint="eastAsia" w:hAnsi="宋体"/>
          <w:sz w:val="24"/>
        </w:rPr>
        <w:t>MAC地址是固定的，它由网卡控制着。MAC地址又称物理地址、硬件地址或访问地址。在OSI模型中，第二层数据链路层辅助MAC地址，所以每个网卡会有一个MAC地址。它用来表示网络上每一个站点的标识符，用十六进制数来表示，一共有六个字节，共四十八位。前面三个字节由IEEE的RA给商家分配。后面三个字节由厂家自己指派给适配器接口的生产商来决定。</w:t>
      </w:r>
      <w:r>
        <w:rPr>
          <w:rFonts w:hAnsi="宋体"/>
          <w:sz w:val="24"/>
        </w:rPr>
        <w:t>MAC地址对应于OSI参考模型的第二层数据链路层，交换机工作在数据链路层维护计算机MAC地址和数据库</w:t>
      </w:r>
      <w:r>
        <w:rPr>
          <w:rFonts w:hint="eastAsia" w:hAnsi="宋体"/>
          <w:sz w:val="24"/>
        </w:rPr>
        <w:t>安全</w:t>
      </w:r>
      <w:r>
        <w:rPr>
          <w:rFonts w:hAnsi="宋体"/>
          <w:sz w:val="24"/>
        </w:rPr>
        <w:t>，交换机</w:t>
      </w:r>
      <w:r>
        <w:rPr>
          <w:rFonts w:hint="eastAsia" w:hAnsi="宋体"/>
          <w:sz w:val="24"/>
        </w:rPr>
        <w:t>能够</w:t>
      </w:r>
      <w:r>
        <w:rPr>
          <w:rFonts w:hAnsi="宋体"/>
          <w:sz w:val="24"/>
        </w:rPr>
        <w:t>按照收到的数据帧中的目标MAC</w:t>
      </w:r>
      <w:r>
        <w:rPr>
          <w:rFonts w:hint="eastAsia" w:hAnsi="宋体"/>
          <w:sz w:val="24"/>
        </w:rPr>
        <w:t>地址</w:t>
      </w:r>
      <w:r>
        <w:rPr>
          <w:rFonts w:hAnsi="宋体"/>
          <w:sz w:val="24"/>
        </w:rPr>
        <w:t>来转发数据帧。</w:t>
      </w:r>
      <w:r>
        <w:rPr>
          <w:rFonts w:hint="eastAsia" w:hAnsi="宋体"/>
          <w:sz w:val="24"/>
        </w:rPr>
        <w:t>构造代码如下：</w:t>
      </w:r>
    </w:p>
    <w:p>
      <w:pPr>
        <w:spacing w:line="360" w:lineRule="auto"/>
        <w:ind w:firstLine="566" w:firstLineChars="236"/>
        <w:rPr>
          <w:rFonts w:hAnsi="宋体"/>
          <w:sz w:val="24"/>
        </w:rPr>
      </w:pPr>
      <w:r>
        <w:rPr>
          <w:rFonts w:hAnsi="宋体"/>
          <w:sz w:val="24"/>
        </w:rPr>
        <w:drawing>
          <wp:inline distT="0" distB="0" distL="0" distR="0">
            <wp:extent cx="3554095" cy="4326890"/>
            <wp:effectExtent l="0" t="0" r="8255" b="0"/>
            <wp:docPr id="7" name="图片 7" descr="QQ截图2016060612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606061226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554095" cy="4326890"/>
                    </a:xfrm>
                    <a:prstGeom prst="rect">
                      <a:avLst/>
                    </a:prstGeom>
                    <a:noFill/>
                    <a:ln>
                      <a:noFill/>
                    </a:ln>
                  </pic:spPr>
                </pic:pic>
              </a:graphicData>
            </a:graphic>
          </wp:inline>
        </w:drawing>
      </w:r>
    </w:p>
    <w:p>
      <w:pPr>
        <w:spacing w:line="360" w:lineRule="auto"/>
        <w:ind w:left="566"/>
        <w:rPr>
          <w:rFonts w:hAnsi="宋体"/>
          <w:sz w:val="24"/>
        </w:rPr>
      </w:pPr>
      <w:r>
        <w:rPr>
          <w:rFonts w:hint="eastAsia" w:hAnsi="宋体"/>
          <w:sz w:val="24"/>
        </w:rPr>
        <w:t>3）信号占用通道</w:t>
      </w:r>
    </w:p>
    <w:p>
      <w:pPr>
        <w:tabs>
          <w:tab w:val="left" w:pos="360"/>
        </w:tabs>
        <w:spacing w:line="360" w:lineRule="auto"/>
        <w:ind w:firstLine="424" w:firstLineChars="177"/>
        <w:rPr>
          <w:rFonts w:hAnsi="宋体"/>
          <w:sz w:val="24"/>
        </w:rPr>
      </w:pPr>
      <w:r>
        <w:rPr>
          <w:rFonts w:hint="eastAsia" w:hAnsi="宋体"/>
          <w:sz w:val="24"/>
        </w:rPr>
        <w:t>这个模块能够检测信号当前信道使用情况，是2.4GHz还是5G</w:t>
      </w:r>
      <w:r>
        <w:rPr>
          <w:rFonts w:hAnsi="宋体"/>
          <w:sz w:val="24"/>
        </w:rPr>
        <w:t>H</w:t>
      </w:r>
      <w:r>
        <w:rPr>
          <w:rFonts w:hint="eastAsia" w:hAnsi="宋体"/>
          <w:sz w:val="24"/>
        </w:rPr>
        <w:t>z等。如果这种信道类的热点数量比较少，那么这个热点的信号受到干扰的可能性就会降低，因而这个信号会比较稳定。</w:t>
      </w:r>
    </w:p>
    <w:p>
      <w:pPr>
        <w:tabs>
          <w:tab w:val="left" w:pos="360"/>
        </w:tabs>
        <w:spacing w:line="360" w:lineRule="auto"/>
        <w:ind w:firstLine="424" w:firstLineChars="177"/>
        <w:rPr>
          <w:rFonts w:hAnsi="宋体"/>
          <w:sz w:val="24"/>
        </w:rPr>
      </w:pPr>
      <w:r>
        <w:rPr>
          <w:rFonts w:hint="eastAsia" w:hAnsi="宋体"/>
          <w:sz w:val="24"/>
        </w:rPr>
        <w:t>4）输入数据的参数</w:t>
      </w:r>
    </w:p>
    <w:p>
      <w:pPr>
        <w:tabs>
          <w:tab w:val="left" w:pos="360"/>
        </w:tabs>
        <w:spacing w:line="360" w:lineRule="auto"/>
        <w:ind w:firstLine="424" w:firstLineChars="177"/>
        <w:rPr>
          <w:rFonts w:hAnsi="宋体"/>
          <w:sz w:val="24"/>
        </w:rPr>
      </w:pPr>
      <w:r>
        <w:rPr>
          <w:rFonts w:hint="eastAsia" w:hAnsi="宋体"/>
          <w:sz w:val="24"/>
        </w:rPr>
        <w:t>在清单中输入热点的数据信息，对数据进行实时更新，并显示时间变化及场强变化。构造代码如下：</w:t>
      </w:r>
    </w:p>
    <w:p>
      <w:pPr>
        <w:rPr>
          <w:rFonts w:hAnsi="宋体"/>
          <w:sz w:val="24"/>
        </w:rPr>
      </w:pPr>
    </w:p>
    <w:p>
      <w:pPr>
        <w:rPr>
          <w:rFonts w:hAnsi="宋体"/>
          <w:sz w:val="24"/>
        </w:rPr>
      </w:pPr>
    </w:p>
    <w:p>
      <w:pPr>
        <w:rPr>
          <w:rFonts w:hAnsi="宋体"/>
          <w:sz w:val="24"/>
        </w:rPr>
      </w:pPr>
    </w:p>
    <w:p>
      <w:pPr>
        <w:rPr>
          <w:rFonts w:hAnsi="宋体"/>
          <w:sz w:val="24"/>
        </w:rPr>
      </w:pPr>
    </w:p>
    <w:p>
      <w:pPr>
        <w:rPr>
          <w:rFonts w:hAnsi="宋体"/>
          <w:sz w:val="24"/>
        </w:rPr>
      </w:pPr>
    </w:p>
    <w:p>
      <w:pPr>
        <w:rPr>
          <w:rFonts w:hAnsi="宋体"/>
          <w:sz w:val="24"/>
        </w:rPr>
      </w:pPr>
    </w:p>
    <w:p>
      <w:pPr>
        <w:rPr>
          <w:rFonts w:hAnsi="宋体"/>
          <w:sz w:val="24"/>
        </w:rPr>
      </w:pPr>
    </w:p>
    <w:p>
      <w:pPr>
        <w:rPr>
          <w:rFonts w:hAnsi="宋体"/>
          <w:sz w:val="24"/>
        </w:rPr>
      </w:pPr>
    </w:p>
    <w:p>
      <w:pPr>
        <w:tabs>
          <w:tab w:val="left" w:pos="360"/>
        </w:tabs>
        <w:spacing w:line="360" w:lineRule="auto"/>
        <w:ind w:firstLine="424" w:firstLineChars="177"/>
        <w:rPr>
          <w:rFonts w:hAnsi="宋体"/>
          <w:sz w:val="24"/>
        </w:rPr>
      </w:pPr>
      <w:r>
        <w:rPr>
          <w:rFonts w:hAnsi="宋体"/>
          <w:sz w:val="24"/>
        </w:rPr>
        <w:drawing>
          <wp:inline distT="0" distB="0" distL="0" distR="0">
            <wp:extent cx="4543425" cy="3525520"/>
            <wp:effectExtent l="0" t="0" r="9525" b="0"/>
            <wp:docPr id="6" name="图片 6" descr="QQ截图2016060612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606061229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543425" cy="3525520"/>
                    </a:xfrm>
                    <a:prstGeom prst="rect">
                      <a:avLst/>
                    </a:prstGeom>
                    <a:noFill/>
                    <a:ln>
                      <a:noFill/>
                    </a:ln>
                  </pic:spPr>
                </pic:pic>
              </a:graphicData>
            </a:graphic>
          </wp:inline>
        </w:drawing>
      </w:r>
    </w:p>
    <w:p>
      <w:pPr>
        <w:spacing w:line="360" w:lineRule="auto"/>
        <w:ind w:left="426"/>
        <w:rPr>
          <w:rFonts w:hAnsi="宋体"/>
          <w:sz w:val="24"/>
        </w:rPr>
      </w:pPr>
      <w:r>
        <w:rPr>
          <w:rFonts w:hint="eastAsia" w:hAnsi="宋体"/>
          <w:sz w:val="24"/>
        </w:rPr>
        <w:t>5）一些其他信息</w:t>
      </w:r>
    </w:p>
    <w:p>
      <w:pPr>
        <w:spacing w:line="360" w:lineRule="auto"/>
        <w:ind w:firstLine="424" w:firstLineChars="177"/>
        <w:rPr>
          <w:rFonts w:hAnsi="宋体"/>
          <w:sz w:val="24"/>
        </w:rPr>
      </w:pPr>
      <w:r>
        <w:rPr>
          <w:rFonts w:hint="eastAsia" w:hAnsi="宋体"/>
          <w:sz w:val="24"/>
        </w:rPr>
        <w:t>在其他小模块当中，增加一个函数调用，来实现他的功能。这些细化的信息对于信号的信息处理起到辅助作用，能够帮助用户增进对信号的理解。如网络数据、滤波。</w:t>
      </w:r>
    </w:p>
    <w:p>
      <w:pPr>
        <w:tabs>
          <w:tab w:val="left" w:pos="360"/>
        </w:tabs>
        <w:spacing w:before="312" w:beforeLines="100" w:line="360" w:lineRule="auto"/>
        <w:rPr>
          <w:rFonts w:hAnsi="宋体"/>
          <w:b/>
          <w:sz w:val="24"/>
        </w:rPr>
      </w:pPr>
      <w:r>
        <w:rPr>
          <w:rFonts w:hint="eastAsia" w:hAnsi="宋体"/>
          <w:b/>
          <w:sz w:val="24"/>
        </w:rPr>
        <w:t xml:space="preserve">3.3.3 </w:t>
      </w:r>
      <w:r>
        <w:rPr>
          <w:rFonts w:hAnsi="宋体"/>
          <w:b/>
          <w:sz w:val="24"/>
        </w:rPr>
        <w:t>WIFI管理</w:t>
      </w:r>
      <w:r>
        <w:rPr>
          <w:rFonts w:hint="eastAsia" w:hAnsi="宋体"/>
          <w:b/>
          <w:sz w:val="24"/>
        </w:rPr>
        <w:t>模块</w:t>
      </w:r>
    </w:p>
    <w:p>
      <w:pPr>
        <w:tabs>
          <w:tab w:val="left" w:pos="360"/>
        </w:tabs>
        <w:spacing w:before="312" w:beforeLines="100" w:line="360" w:lineRule="auto"/>
        <w:ind w:firstLine="422" w:firstLineChars="176"/>
        <w:rPr>
          <w:rFonts w:hAnsi="宋体"/>
          <w:sz w:val="24"/>
        </w:rPr>
      </w:pPr>
      <w:r>
        <w:rPr>
          <w:rFonts w:hAnsi="宋体"/>
          <w:sz w:val="24"/>
        </w:rPr>
        <w:t>WIFI</w:t>
      </w:r>
      <w:r>
        <w:rPr>
          <w:rFonts w:hint="eastAsia" w:hAnsi="宋体"/>
          <w:sz w:val="24"/>
        </w:rPr>
        <w:t>管理模块流程图如下：</w:t>
      </w:r>
    </w:p>
    <w:p>
      <w:pPr>
        <w:tabs>
          <w:tab w:val="left" w:pos="360"/>
        </w:tabs>
        <w:spacing w:before="312" w:beforeLines="100" w:line="360" w:lineRule="auto"/>
        <w:ind w:firstLine="369" w:firstLineChars="176"/>
        <w:jc w:val="center"/>
      </w:pPr>
      <w:r>
        <w:object>
          <v:shape id="_x0000_i1033" o:spt="75" type="#_x0000_t75" style="height:330.55pt;width:286.1pt;" o:ole="t" filled="f" o:preferrelative="t" stroked="f" coordsize="21600,21600">
            <v:path/>
            <v:fill on="f" focussize="0,0"/>
            <v:stroke on="f" joinstyle="miter"/>
            <v:imagedata r:id="rId33" o:title=""/>
            <o:lock v:ext="edit" aspectratio="t"/>
            <w10:wrap type="none"/>
            <w10:anchorlock/>
          </v:shape>
          <o:OLEObject Type="Embed" ProgID="Visio.Drawing.15" ShapeID="_x0000_i1033" DrawAspect="Content" ObjectID="_1468075733" r:id="rId32">
            <o:LockedField>false</o:LockedField>
          </o:OLEObject>
        </w:object>
      </w:r>
    </w:p>
    <w:p>
      <w:pPr>
        <w:tabs>
          <w:tab w:val="left" w:pos="360"/>
        </w:tabs>
        <w:spacing w:before="312" w:beforeLines="100" w:line="360" w:lineRule="auto"/>
        <w:ind w:firstLine="369" w:firstLineChars="176"/>
        <w:jc w:val="center"/>
        <w:rPr>
          <w:rFonts w:hAnsi="宋体"/>
          <w:sz w:val="24"/>
        </w:rPr>
      </w:pPr>
      <w:r>
        <w:rPr>
          <w:rFonts w:hint="eastAsia"/>
        </w:rPr>
        <w:t>图3.4 WIFI管理模块流程图</w:t>
      </w:r>
    </w:p>
    <w:p>
      <w:pPr>
        <w:tabs>
          <w:tab w:val="left" w:pos="360"/>
        </w:tabs>
        <w:spacing w:line="360" w:lineRule="auto"/>
        <w:ind w:firstLine="424" w:firstLineChars="177"/>
        <w:rPr>
          <w:rFonts w:hAnsi="宋体"/>
          <w:sz w:val="24"/>
        </w:rPr>
      </w:pPr>
      <w:r>
        <w:rPr>
          <w:rFonts w:hAnsi="宋体"/>
          <w:sz w:val="24"/>
        </w:rPr>
        <w:t>这个模块能对收集的信号进行</w:t>
      </w:r>
      <w:r>
        <w:rPr>
          <w:rFonts w:hint="eastAsia" w:hAnsi="宋体"/>
          <w:sz w:val="24"/>
        </w:rPr>
        <w:t>管理。比如：WLAN，WLAN清单、WLAN的网络接口、装配信息、IE分析器及接口的参数通知等。</w:t>
      </w:r>
      <w:r>
        <w:rPr>
          <w:rFonts w:hAnsi="宋体"/>
          <w:sz w:val="24"/>
        </w:rPr>
        <w:t>这个模块是对热点清单模块的一个补充</w:t>
      </w:r>
      <w:r>
        <w:rPr>
          <w:rFonts w:hint="eastAsia" w:hAnsi="宋体"/>
          <w:sz w:val="24"/>
        </w:rPr>
        <w:t>，</w:t>
      </w:r>
      <w:r>
        <w:rPr>
          <w:rFonts w:hAnsi="宋体"/>
          <w:sz w:val="24"/>
        </w:rPr>
        <w:t>它能够完善热点清单模块缺少的功能</w:t>
      </w:r>
      <w:r>
        <w:rPr>
          <w:rFonts w:hint="eastAsia" w:hAnsi="宋体"/>
          <w:sz w:val="24"/>
        </w:rPr>
        <w:t>，</w:t>
      </w:r>
      <w:r>
        <w:rPr>
          <w:rFonts w:hAnsi="宋体"/>
          <w:sz w:val="24"/>
        </w:rPr>
        <w:t>同时增加一些附加功能</w:t>
      </w:r>
      <w:r>
        <w:rPr>
          <w:rFonts w:hint="eastAsia" w:hAnsi="宋体"/>
          <w:sz w:val="24"/>
        </w:rPr>
        <w:t>，</w:t>
      </w:r>
      <w:r>
        <w:rPr>
          <w:rFonts w:hAnsi="宋体"/>
          <w:sz w:val="24"/>
        </w:rPr>
        <w:t>方便用户的使用</w:t>
      </w:r>
      <w:r>
        <w:rPr>
          <w:rFonts w:hint="eastAsia" w:hAnsi="宋体"/>
          <w:sz w:val="24"/>
        </w:rPr>
        <w:t>。它在一定程度上能够完善软件的完整度，降低软件出错率、减少软件运行错误等。</w:t>
      </w:r>
    </w:p>
    <w:p>
      <w:pPr>
        <w:tabs>
          <w:tab w:val="left" w:pos="360"/>
        </w:tabs>
        <w:spacing w:line="360" w:lineRule="auto"/>
        <w:ind w:firstLine="424" w:firstLineChars="177"/>
        <w:rPr>
          <w:rFonts w:hAnsi="宋体"/>
          <w:sz w:val="24"/>
        </w:rPr>
      </w:pPr>
      <w:r>
        <w:rPr>
          <w:rFonts w:hint="eastAsia" w:hAnsi="宋体"/>
          <w:sz w:val="24"/>
        </w:rPr>
        <w:t>1）热点网络接口</w:t>
      </w:r>
    </w:p>
    <w:p>
      <w:pPr>
        <w:tabs>
          <w:tab w:val="left" w:pos="360"/>
        </w:tabs>
        <w:spacing w:line="360" w:lineRule="auto"/>
        <w:ind w:firstLine="424" w:firstLineChars="177"/>
        <w:rPr>
          <w:rFonts w:hAnsi="宋体"/>
          <w:sz w:val="24"/>
        </w:rPr>
      </w:pPr>
      <w:r>
        <w:rPr>
          <w:rFonts w:hint="eastAsia" w:hAnsi="宋体"/>
          <w:sz w:val="24"/>
        </w:rPr>
        <w:t>用来分析热点的网络接口信息。构造代码如下：</w:t>
      </w:r>
    </w:p>
    <w:p>
      <w:pPr>
        <w:tabs>
          <w:tab w:val="left" w:pos="360"/>
        </w:tabs>
        <w:spacing w:line="360" w:lineRule="auto"/>
        <w:ind w:firstLine="424" w:firstLineChars="177"/>
        <w:rPr>
          <w:rFonts w:hAnsi="宋体"/>
          <w:sz w:val="24"/>
        </w:rPr>
      </w:pPr>
      <w:r>
        <w:rPr>
          <w:rFonts w:hAnsi="宋体"/>
          <w:sz w:val="24"/>
        </w:rPr>
        <w:drawing>
          <wp:inline distT="0" distB="0" distL="0" distR="0">
            <wp:extent cx="5052695" cy="1612265"/>
            <wp:effectExtent l="0" t="0" r="0" b="6985"/>
            <wp:docPr id="5" name="图片 5" descr="QQ截图2016060613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06061302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052695" cy="1612265"/>
                    </a:xfrm>
                    <a:prstGeom prst="rect">
                      <a:avLst/>
                    </a:prstGeom>
                    <a:noFill/>
                    <a:ln>
                      <a:noFill/>
                    </a:ln>
                  </pic:spPr>
                </pic:pic>
              </a:graphicData>
            </a:graphic>
          </wp:inline>
        </w:drawing>
      </w:r>
    </w:p>
    <w:p>
      <w:pPr>
        <w:tabs>
          <w:tab w:val="left" w:pos="360"/>
        </w:tabs>
        <w:spacing w:before="312" w:beforeLines="100" w:after="312" w:afterLines="100" w:line="360" w:lineRule="auto"/>
        <w:rPr>
          <w:rFonts w:hAnsi="宋体"/>
          <w:b/>
          <w:sz w:val="24"/>
        </w:rPr>
      </w:pPr>
      <w:r>
        <w:rPr>
          <w:rFonts w:hAnsi="宋体"/>
          <w:b/>
          <w:sz w:val="24"/>
        </w:rPr>
        <w:t>3.</w:t>
      </w:r>
      <w:r>
        <w:rPr>
          <w:rFonts w:hint="eastAsia" w:hAnsi="宋体"/>
          <w:b/>
          <w:sz w:val="24"/>
        </w:rPr>
        <w:t>3</w:t>
      </w:r>
      <w:r>
        <w:rPr>
          <w:rFonts w:hAnsi="宋体"/>
          <w:b/>
          <w:sz w:val="24"/>
        </w:rPr>
        <w:t>.4 GPS</w:t>
      </w:r>
      <w:r>
        <w:rPr>
          <w:rFonts w:hint="eastAsia" w:hAnsi="宋体"/>
          <w:b/>
          <w:sz w:val="24"/>
        </w:rPr>
        <w:t>管理模块</w:t>
      </w:r>
    </w:p>
    <w:p>
      <w:pPr>
        <w:tabs>
          <w:tab w:val="left" w:pos="360"/>
        </w:tabs>
        <w:spacing w:before="312" w:beforeLines="100" w:after="312" w:afterLines="100" w:line="360" w:lineRule="auto"/>
        <w:ind w:firstLine="422" w:firstLineChars="176"/>
        <w:rPr>
          <w:rFonts w:hAnsi="宋体"/>
          <w:sz w:val="24"/>
        </w:rPr>
      </w:pPr>
      <w:r>
        <w:rPr>
          <w:rFonts w:hint="eastAsia" w:hAnsi="宋体"/>
          <w:sz w:val="24"/>
        </w:rPr>
        <w:t xml:space="preserve">GPS管理模块通过分析位置数据是否符合GPS </w:t>
      </w:r>
      <w:r>
        <w:rPr>
          <w:rFonts w:hAnsi="宋体"/>
          <w:sz w:val="24"/>
        </w:rPr>
        <w:t>NMEA</w:t>
      </w:r>
      <w:r>
        <w:rPr>
          <w:rFonts w:hint="eastAsia" w:hAnsi="宋体"/>
          <w:sz w:val="24"/>
        </w:rPr>
        <w:t>协议来实现对AP的定位，流程图如下：</w:t>
      </w:r>
    </w:p>
    <w:p>
      <w:pPr>
        <w:tabs>
          <w:tab w:val="left" w:pos="360"/>
        </w:tabs>
        <w:spacing w:before="312" w:beforeLines="100" w:after="312" w:afterLines="100" w:line="360" w:lineRule="auto"/>
        <w:jc w:val="center"/>
      </w:pPr>
      <w:r>
        <w:object>
          <v:shape id="_x0000_i1034" o:spt="75" type="#_x0000_t75" style="height:280.5pt;width:267.35pt;" o:ole="t" filled="f" o:preferrelative="t" stroked="f" coordsize="21600,21600">
            <v:path/>
            <v:fill on="f" focussize="0,0"/>
            <v:stroke on="f" joinstyle="miter"/>
            <v:imagedata r:id="rId36" o:title=""/>
            <o:lock v:ext="edit" aspectratio="t"/>
            <w10:wrap type="none"/>
            <w10:anchorlock/>
          </v:shape>
          <o:OLEObject Type="Embed" ProgID="Visio.Drawing.15" ShapeID="_x0000_i1034" DrawAspect="Content" ObjectID="_1468075734" r:id="rId35">
            <o:LockedField>false</o:LockedField>
          </o:OLEObject>
        </w:object>
      </w:r>
    </w:p>
    <w:p>
      <w:pPr>
        <w:tabs>
          <w:tab w:val="left" w:pos="360"/>
        </w:tabs>
        <w:spacing w:before="312" w:beforeLines="100" w:after="312" w:afterLines="100" w:line="360" w:lineRule="auto"/>
        <w:jc w:val="center"/>
        <w:rPr>
          <w:rFonts w:hAnsi="宋体"/>
          <w:sz w:val="24"/>
        </w:rPr>
      </w:pPr>
      <w:r>
        <w:rPr>
          <w:rFonts w:hint="eastAsia"/>
        </w:rPr>
        <w:t>图3.5 GPS管理模块</w:t>
      </w:r>
    </w:p>
    <w:p>
      <w:pPr>
        <w:tabs>
          <w:tab w:val="left" w:pos="360"/>
        </w:tabs>
        <w:spacing w:before="312" w:beforeLines="100" w:after="312" w:afterLines="100" w:line="360" w:lineRule="auto"/>
        <w:ind w:firstLine="422" w:firstLineChars="176"/>
        <w:rPr>
          <w:rFonts w:hAnsi="宋体"/>
          <w:sz w:val="24"/>
        </w:rPr>
      </w:pPr>
      <w:r>
        <w:rPr>
          <w:rFonts w:hint="eastAsia" w:hAnsi="宋体"/>
          <w:sz w:val="24"/>
        </w:rPr>
        <w:t>该模块能够调用设备的GPS信息，通过GPS管理器加以管理，然后对AP进行对位。这个模块的作用是在结合设备的定位系统来实现对热点信号进行定位。目前，非法AP已经越来越使用频繁，而它的危害也在慢慢的体现出来，它在一定程度上增加网络管理员对于网络管理的难度，增加管理员查询网络情况的难度。GPS在当下的各种移动的或非移动的设备中已经运用的越来越广泛</w:t>
      </w:r>
      <w:r>
        <w:rPr>
          <w:rFonts w:hAnsi="宋体"/>
          <w:sz w:val="24"/>
        </w:rPr>
        <w:t>。</w:t>
      </w:r>
    </w:p>
    <w:p>
      <w:pPr>
        <w:spacing w:line="360" w:lineRule="auto"/>
        <w:rPr>
          <w:rFonts w:hAnsi="宋体"/>
          <w:b/>
          <w:sz w:val="24"/>
        </w:rPr>
      </w:pPr>
      <w:r>
        <w:rPr>
          <w:rFonts w:hint="eastAsia" w:hAnsi="宋体"/>
          <w:b/>
          <w:sz w:val="24"/>
        </w:rPr>
        <w:t>3.3.5辅助功能模块</w:t>
      </w:r>
    </w:p>
    <w:p>
      <w:pPr>
        <w:tabs>
          <w:tab w:val="left" w:pos="360"/>
        </w:tabs>
        <w:spacing w:before="312" w:beforeLines="100" w:after="312" w:afterLines="100" w:line="360" w:lineRule="auto"/>
        <w:ind w:firstLine="424" w:firstLineChars="177"/>
        <w:rPr>
          <w:rFonts w:hAnsi="宋体"/>
          <w:b/>
          <w:sz w:val="24"/>
        </w:rPr>
      </w:pPr>
      <w:r>
        <w:rPr>
          <w:rFonts w:hint="eastAsia" w:hAnsi="宋体"/>
          <w:sz w:val="24"/>
        </w:rPr>
        <w:t>辅助模块实现对软件功能的完善</w:t>
      </w:r>
      <w:r>
        <w:rPr>
          <w:rFonts w:hAnsi="宋体"/>
          <w:sz w:val="24"/>
        </w:rPr>
        <w:t>。</w:t>
      </w:r>
      <w:r>
        <w:rPr>
          <w:rFonts w:hint="eastAsia" w:hAnsi="宋体"/>
          <w:sz w:val="24"/>
        </w:rPr>
        <w:t>辅助功能模块是由很多小的数据结构整合而成，实现对各个大模块功能的辅助。如2.4</w:t>
      </w:r>
      <w:r>
        <w:rPr>
          <w:rFonts w:hAnsi="宋体"/>
          <w:sz w:val="24"/>
        </w:rPr>
        <w:t>G</w:t>
      </w:r>
      <w:r>
        <w:rPr>
          <w:rFonts w:hint="eastAsia" w:hAnsi="宋体"/>
          <w:sz w:val="24"/>
        </w:rPr>
        <w:t>Hz/5.0GHz频段、</w:t>
      </w:r>
      <w:r>
        <w:rPr>
          <w:rFonts w:hAnsi="宋体"/>
          <w:sz w:val="24"/>
        </w:rPr>
        <w:t>UI</w:t>
      </w:r>
      <w:r>
        <w:rPr>
          <w:rFonts w:hint="eastAsia" w:hAnsi="宋体"/>
          <w:sz w:val="24"/>
        </w:rPr>
        <w:t>设计、软件扩展功能、软件联网功能、适配器信息等。</w:t>
      </w:r>
    </w:p>
    <w:p>
      <w:pPr>
        <w:pStyle w:val="2"/>
        <w:keepNext w:val="0"/>
        <w:keepLines w:val="0"/>
        <w:pageBreakBefore/>
        <w:numPr>
          <w:ilvl w:val="0"/>
          <w:numId w:val="1"/>
        </w:numPr>
        <w:tabs>
          <w:tab w:val="left" w:pos="360"/>
        </w:tabs>
        <w:ind w:left="1202" w:hanging="1202"/>
        <w:jc w:val="center"/>
        <w:rPr>
          <w:rFonts w:ascii="黑体" w:eastAsia="黑体"/>
          <w:b w:val="0"/>
          <w:sz w:val="30"/>
          <w:szCs w:val="30"/>
        </w:rPr>
      </w:pPr>
      <w:bookmarkStart w:id="16" w:name="OLE_LINK3"/>
      <w:bookmarkStart w:id="17" w:name="OLE_LINK4"/>
      <w:bookmarkStart w:id="18" w:name="_Toc453352279"/>
      <w:r>
        <w:rPr>
          <w:rFonts w:hint="eastAsia" w:ascii="黑体" w:eastAsia="黑体"/>
          <w:b w:val="0"/>
          <w:sz w:val="30"/>
          <w:szCs w:val="30"/>
        </w:rPr>
        <w:t>测试结果</w:t>
      </w:r>
      <w:bookmarkEnd w:id="16"/>
      <w:bookmarkEnd w:id="17"/>
      <w:bookmarkEnd w:id="18"/>
    </w:p>
    <w:p>
      <w:pPr>
        <w:tabs>
          <w:tab w:val="left" w:pos="360"/>
        </w:tabs>
        <w:spacing w:line="360" w:lineRule="auto"/>
        <w:ind w:firstLine="566" w:firstLineChars="236"/>
        <w:jc w:val="left"/>
        <w:rPr>
          <w:rFonts w:hAnsi="宋体"/>
          <w:sz w:val="24"/>
        </w:rPr>
      </w:pPr>
      <w:r>
        <w:rPr>
          <w:rFonts w:hint="eastAsia" w:hAnsi="宋体"/>
          <w:sz w:val="24"/>
        </w:rPr>
        <w:t>测试结果与预期一样，实验达到了预期的目的。能够扫描到区域内的设备能够接收到的所有的无线热点信号。</w:t>
      </w:r>
    </w:p>
    <w:p>
      <w:pPr>
        <w:pStyle w:val="3"/>
        <w:keepNext w:val="0"/>
        <w:keepLines w:val="0"/>
        <w:spacing w:line="415" w:lineRule="auto"/>
        <w:rPr>
          <w:rFonts w:ascii="宋体" w:hAnsi="宋体"/>
          <w:sz w:val="24"/>
          <w:szCs w:val="24"/>
        </w:rPr>
      </w:pPr>
      <w:bookmarkStart w:id="19" w:name="_Toc453352280"/>
      <w:r>
        <w:rPr>
          <w:rFonts w:ascii="宋体" w:hAnsi="宋体"/>
          <w:sz w:val="24"/>
          <w:szCs w:val="24"/>
        </w:rPr>
        <w:t xml:space="preserve">4.1 </w:t>
      </w:r>
      <w:r>
        <w:rPr>
          <w:rFonts w:hint="eastAsia" w:ascii="宋体" w:hAnsi="宋体"/>
          <w:sz w:val="24"/>
          <w:szCs w:val="24"/>
        </w:rPr>
        <w:t>热点清单信息测试结果</w:t>
      </w:r>
      <w:bookmarkEnd w:id="19"/>
    </w:p>
    <w:p>
      <w:pPr>
        <w:tabs>
          <w:tab w:val="left" w:pos="360"/>
        </w:tabs>
        <w:spacing w:before="312" w:beforeLines="100" w:after="312" w:afterLines="100" w:line="360" w:lineRule="auto"/>
        <w:ind w:firstLine="422" w:firstLineChars="176"/>
        <w:jc w:val="left"/>
        <w:rPr>
          <w:rFonts w:hAnsi="宋体"/>
          <w:b/>
          <w:sz w:val="24"/>
        </w:rPr>
      </w:pPr>
      <w:r>
        <w:rPr>
          <w:rFonts w:hint="eastAsia" w:hAnsi="宋体"/>
          <w:sz w:val="24"/>
        </w:rPr>
        <w:t>信号的清单能清晰明了显示出来。如图4.1。</w:t>
      </w:r>
    </w:p>
    <w:p>
      <w:pPr>
        <w:tabs>
          <w:tab w:val="left" w:pos="0"/>
        </w:tabs>
        <w:spacing w:line="360" w:lineRule="auto"/>
        <w:ind w:firstLine="141" w:firstLineChars="59"/>
        <w:rPr>
          <w:rFonts w:hAnsi="宋体"/>
          <w:sz w:val="24"/>
        </w:rPr>
      </w:pPr>
      <w:r>
        <w:rPr>
          <w:rFonts w:hAnsi="宋体"/>
          <w:sz w:val="24"/>
        </w:rPr>
        <w:drawing>
          <wp:inline distT="0" distB="0" distL="0" distR="0">
            <wp:extent cx="5184775" cy="1564640"/>
            <wp:effectExtent l="0" t="0" r="0" b="0"/>
            <wp:docPr id="4" name="图片 4" descr="QQ截图2016053121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605312126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184775" cy="1564640"/>
                    </a:xfrm>
                    <a:prstGeom prst="rect">
                      <a:avLst/>
                    </a:prstGeom>
                    <a:noFill/>
                    <a:ln>
                      <a:noFill/>
                    </a:ln>
                  </pic:spPr>
                </pic:pic>
              </a:graphicData>
            </a:graphic>
          </wp:inline>
        </w:drawing>
      </w:r>
    </w:p>
    <w:p>
      <w:pPr>
        <w:tabs>
          <w:tab w:val="left" w:pos="360"/>
        </w:tabs>
        <w:spacing w:line="360" w:lineRule="auto"/>
        <w:ind w:left="420" w:leftChars="200" w:firstLine="64" w:firstLineChars="36"/>
        <w:jc w:val="center"/>
        <w:rPr>
          <w:rFonts w:hAnsi="宋体"/>
          <w:sz w:val="18"/>
          <w:szCs w:val="18"/>
        </w:rPr>
      </w:pPr>
      <w:r>
        <w:rPr>
          <w:rFonts w:hint="eastAsia" w:hAnsi="宋体"/>
          <w:sz w:val="18"/>
          <w:szCs w:val="18"/>
        </w:rPr>
        <w:t>图4.1 热点扫描清单</w:t>
      </w:r>
    </w:p>
    <w:p>
      <w:pPr>
        <w:tabs>
          <w:tab w:val="left" w:pos="0"/>
        </w:tabs>
        <w:spacing w:line="360" w:lineRule="auto"/>
        <w:ind w:firstLine="424" w:firstLineChars="177"/>
        <w:rPr>
          <w:rFonts w:hAnsi="宋体"/>
          <w:sz w:val="24"/>
        </w:rPr>
      </w:pPr>
      <w:r>
        <w:rPr>
          <w:rFonts w:hint="eastAsia" w:hAnsi="宋体"/>
          <w:sz w:val="24"/>
        </w:rPr>
        <w:t>图</w:t>
      </w:r>
      <w:r>
        <w:rPr>
          <w:rFonts w:hAnsi="宋体"/>
          <w:sz w:val="24"/>
        </w:rPr>
        <w:t>4.1</w:t>
      </w:r>
      <w:r>
        <w:rPr>
          <w:rFonts w:hint="eastAsia" w:hAnsi="宋体"/>
          <w:sz w:val="24"/>
        </w:rPr>
        <w:t>显示了热点清单信息。从图上可以看出，扫描器实现了热点清单功能的要求。扫描器显示界面详细罗列出热点的所有基本信息。</w:t>
      </w:r>
    </w:p>
    <w:p>
      <w:pPr>
        <w:pStyle w:val="3"/>
        <w:keepNext w:val="0"/>
        <w:keepLines w:val="0"/>
        <w:spacing w:line="415" w:lineRule="auto"/>
        <w:rPr>
          <w:rFonts w:ascii="宋体" w:hAnsi="宋体"/>
          <w:sz w:val="24"/>
          <w:szCs w:val="24"/>
        </w:rPr>
      </w:pPr>
      <w:bookmarkStart w:id="20" w:name="_Toc453352281"/>
      <w:r>
        <w:rPr>
          <w:rFonts w:hint="eastAsia" w:ascii="宋体" w:hAnsi="宋体"/>
          <w:sz w:val="24"/>
          <w:szCs w:val="24"/>
        </w:rPr>
        <w:t>4.2 热点场强变化测试结果</w:t>
      </w:r>
      <w:bookmarkEnd w:id="20"/>
    </w:p>
    <w:p>
      <w:pPr>
        <w:tabs>
          <w:tab w:val="left" w:pos="0"/>
        </w:tabs>
        <w:spacing w:before="312" w:beforeLines="100" w:after="312" w:afterLines="100" w:line="360" w:lineRule="auto"/>
        <w:ind w:firstLine="564" w:firstLineChars="235"/>
        <w:rPr>
          <w:rFonts w:hAnsi="宋体"/>
          <w:sz w:val="24"/>
        </w:rPr>
      </w:pPr>
      <w:r>
        <w:rPr>
          <w:rFonts w:hint="eastAsia" w:hAnsi="宋体"/>
          <w:sz w:val="24"/>
        </w:rPr>
        <w:t>如图4.2所示，扫描器能显示热点信号强度随时间变化的曲线。</w:t>
      </w:r>
    </w:p>
    <w:p>
      <w:pPr>
        <w:tabs>
          <w:tab w:val="left" w:pos="0"/>
        </w:tabs>
        <w:spacing w:line="360" w:lineRule="auto"/>
        <w:rPr>
          <w:rFonts w:hAnsi="宋体"/>
          <w:sz w:val="24"/>
        </w:rPr>
      </w:pPr>
      <w:r>
        <w:rPr>
          <w:rFonts w:hAnsi="宋体"/>
          <w:sz w:val="24"/>
        </w:rPr>
        <w:drawing>
          <wp:inline distT="0" distB="0" distL="0" distR="0">
            <wp:extent cx="6120130" cy="189928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6120130" cy="1899285"/>
                    </a:xfrm>
                    <a:prstGeom prst="rect">
                      <a:avLst/>
                    </a:prstGeom>
                  </pic:spPr>
                </pic:pic>
              </a:graphicData>
            </a:graphic>
          </wp:inline>
        </w:drawing>
      </w:r>
    </w:p>
    <w:p>
      <w:pPr>
        <w:tabs>
          <w:tab w:val="left" w:pos="360"/>
        </w:tabs>
        <w:spacing w:line="360" w:lineRule="auto"/>
        <w:ind w:left="420" w:leftChars="200" w:firstLine="64" w:firstLineChars="36"/>
        <w:jc w:val="center"/>
        <w:rPr>
          <w:rFonts w:hAnsi="宋体"/>
          <w:sz w:val="18"/>
          <w:szCs w:val="18"/>
        </w:rPr>
      </w:pPr>
      <w:r>
        <w:rPr>
          <w:rFonts w:hint="eastAsia" w:hAnsi="宋体"/>
          <w:sz w:val="18"/>
          <w:szCs w:val="18"/>
        </w:rPr>
        <w:t>图4.2 热点信号强度随时间变化曲线图</w:t>
      </w:r>
    </w:p>
    <w:p>
      <w:pPr>
        <w:pStyle w:val="3"/>
        <w:keepNext w:val="0"/>
        <w:keepLines w:val="0"/>
        <w:spacing w:line="415" w:lineRule="auto"/>
        <w:rPr>
          <w:rFonts w:ascii="宋体" w:hAnsi="宋体"/>
          <w:sz w:val="24"/>
          <w:szCs w:val="24"/>
        </w:rPr>
      </w:pPr>
      <w:bookmarkStart w:id="21" w:name="_Toc453352282"/>
      <w:r>
        <w:rPr>
          <w:rFonts w:hint="eastAsia" w:ascii="宋体" w:hAnsi="宋体"/>
          <w:sz w:val="24"/>
          <w:szCs w:val="24"/>
        </w:rPr>
        <w:t>4.3 信道使用信息测试结果</w:t>
      </w:r>
      <w:bookmarkEnd w:id="21"/>
    </w:p>
    <w:p>
      <w:pPr>
        <w:tabs>
          <w:tab w:val="left" w:pos="0"/>
          <w:tab w:val="left" w:pos="142"/>
          <w:tab w:val="left" w:pos="284"/>
        </w:tabs>
        <w:spacing w:before="312" w:beforeLines="100" w:after="312" w:afterLines="100" w:line="360" w:lineRule="auto"/>
        <w:ind w:firstLine="422" w:firstLineChars="176"/>
        <w:rPr>
          <w:rFonts w:hAnsi="宋体"/>
          <w:sz w:val="24"/>
        </w:rPr>
      </w:pPr>
      <w:r>
        <w:rPr>
          <w:rFonts w:hint="eastAsia" w:hAnsi="宋体"/>
          <w:sz w:val="24"/>
        </w:rPr>
        <w:t>如图4.3（1）所示</w:t>
      </w:r>
      <w:r>
        <w:rPr>
          <w:rFonts w:hAnsi="宋体"/>
          <w:sz w:val="24"/>
        </w:rPr>
        <w:t>，</w:t>
      </w:r>
      <w:r>
        <w:rPr>
          <w:rFonts w:hint="eastAsia" w:hAnsi="宋体"/>
          <w:sz w:val="24"/>
        </w:rPr>
        <w:t>扫描器能显示</w:t>
      </w:r>
      <w:r>
        <w:rPr>
          <w:rFonts w:hAnsi="宋体"/>
          <w:sz w:val="24"/>
        </w:rPr>
        <w:t>2.4GHz</w:t>
      </w:r>
      <w:r>
        <w:rPr>
          <w:rFonts w:hint="eastAsia" w:hAnsi="宋体"/>
          <w:sz w:val="24"/>
        </w:rPr>
        <w:t>频段</w:t>
      </w:r>
      <w:r>
        <w:rPr>
          <w:rFonts w:hAnsi="宋体"/>
          <w:sz w:val="24"/>
        </w:rPr>
        <w:t>上</w:t>
      </w:r>
      <w:r>
        <w:rPr>
          <w:rFonts w:hint="eastAsia" w:hAnsi="宋体"/>
          <w:sz w:val="24"/>
        </w:rPr>
        <w:t>信道的使用信息，为用户选择</w:t>
      </w:r>
      <w:r>
        <w:rPr>
          <w:rFonts w:hAnsi="宋体"/>
          <w:sz w:val="24"/>
        </w:rPr>
        <w:t>AP</w:t>
      </w:r>
      <w:r>
        <w:rPr>
          <w:rFonts w:hint="eastAsia" w:hAnsi="宋体"/>
          <w:sz w:val="24"/>
        </w:rPr>
        <w:t>的时候能够提供参考。</w:t>
      </w:r>
    </w:p>
    <w:p>
      <w:pPr>
        <w:tabs>
          <w:tab w:val="left" w:pos="360"/>
        </w:tabs>
        <w:spacing w:line="360" w:lineRule="auto"/>
        <w:ind w:left="420" w:leftChars="200" w:firstLine="86" w:firstLineChars="36"/>
        <w:rPr>
          <w:rFonts w:hAnsi="宋体"/>
          <w:sz w:val="24"/>
        </w:rPr>
      </w:pPr>
      <w:r>
        <w:rPr>
          <w:rFonts w:hAnsi="宋体"/>
          <w:sz w:val="24"/>
        </w:rPr>
        <w:drawing>
          <wp:inline distT="0" distB="0" distL="0" distR="0">
            <wp:extent cx="6118225" cy="1715770"/>
            <wp:effectExtent l="0" t="0" r="0" b="0"/>
            <wp:docPr id="2" name="图片 2" descr="QQ截图2016052012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5201203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118225" cy="1715770"/>
                    </a:xfrm>
                    <a:prstGeom prst="rect">
                      <a:avLst/>
                    </a:prstGeom>
                    <a:noFill/>
                    <a:ln>
                      <a:noFill/>
                    </a:ln>
                  </pic:spPr>
                </pic:pic>
              </a:graphicData>
            </a:graphic>
          </wp:inline>
        </w:drawing>
      </w:r>
    </w:p>
    <w:p>
      <w:pPr>
        <w:tabs>
          <w:tab w:val="left" w:pos="360"/>
        </w:tabs>
        <w:spacing w:line="360" w:lineRule="auto"/>
        <w:ind w:firstLine="360" w:firstLineChars="200"/>
        <w:jc w:val="center"/>
        <w:rPr>
          <w:rFonts w:hAnsi="宋体"/>
          <w:sz w:val="18"/>
          <w:szCs w:val="18"/>
        </w:rPr>
      </w:pPr>
      <w:r>
        <w:rPr>
          <w:rFonts w:hint="eastAsia" w:hAnsi="宋体"/>
          <w:sz w:val="18"/>
          <w:szCs w:val="18"/>
        </w:rPr>
        <w:t>图4.3（1） 热点2.4GHz信道使用情况</w:t>
      </w:r>
    </w:p>
    <w:p>
      <w:pPr>
        <w:tabs>
          <w:tab w:val="left" w:pos="360"/>
        </w:tabs>
        <w:spacing w:line="360" w:lineRule="auto"/>
        <w:ind w:firstLine="424" w:firstLineChars="177"/>
        <w:rPr>
          <w:rFonts w:hAnsi="宋体"/>
          <w:sz w:val="24"/>
        </w:rPr>
      </w:pPr>
      <w:r>
        <w:rPr>
          <w:rFonts w:hint="eastAsia" w:hAnsi="宋体"/>
          <w:sz w:val="24"/>
        </w:rPr>
        <w:t>如图4.3（2）所示，扫描器能显示5.0GHz频段上信号的使用信息。鉴于目前大多数信号使用2.4GHz频段，</w:t>
      </w:r>
      <w:r>
        <w:rPr>
          <w:rFonts w:hAnsi="宋体"/>
          <w:sz w:val="24"/>
        </w:rPr>
        <w:t>5.0GHz</w:t>
      </w:r>
      <w:r>
        <w:rPr>
          <w:rFonts w:hint="eastAsia" w:hAnsi="宋体"/>
          <w:sz w:val="24"/>
        </w:rPr>
        <w:t>频段上此次测试没有信号使用。</w:t>
      </w:r>
    </w:p>
    <w:p>
      <w:pPr>
        <w:tabs>
          <w:tab w:val="left" w:pos="360"/>
        </w:tabs>
        <w:spacing w:line="360" w:lineRule="auto"/>
        <w:ind w:firstLine="424" w:firstLineChars="177"/>
        <w:rPr>
          <w:rFonts w:hAnsi="宋体"/>
          <w:sz w:val="24"/>
        </w:rPr>
      </w:pPr>
      <w:r>
        <w:rPr>
          <w:rFonts w:hAnsi="宋体"/>
          <w:sz w:val="24"/>
        </w:rPr>
        <w:drawing>
          <wp:inline distT="0" distB="0" distL="0" distR="0">
            <wp:extent cx="6108700" cy="1706245"/>
            <wp:effectExtent l="0" t="0" r="6350" b="8255"/>
            <wp:docPr id="1" name="图片 1" descr="QQ截图2016060613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060613585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108700" cy="1706245"/>
                    </a:xfrm>
                    <a:prstGeom prst="rect">
                      <a:avLst/>
                    </a:prstGeom>
                    <a:noFill/>
                    <a:ln>
                      <a:noFill/>
                    </a:ln>
                  </pic:spPr>
                </pic:pic>
              </a:graphicData>
            </a:graphic>
          </wp:inline>
        </w:drawing>
      </w:r>
    </w:p>
    <w:p>
      <w:pPr>
        <w:tabs>
          <w:tab w:val="left" w:pos="360"/>
        </w:tabs>
        <w:spacing w:line="360" w:lineRule="auto"/>
        <w:ind w:firstLine="318" w:firstLineChars="177"/>
        <w:jc w:val="center"/>
        <w:rPr>
          <w:rFonts w:ascii="宋体" w:hAnsi="宋体"/>
          <w:sz w:val="18"/>
          <w:szCs w:val="18"/>
        </w:rPr>
      </w:pPr>
      <w:r>
        <w:rPr>
          <w:rFonts w:hint="eastAsia" w:ascii="宋体" w:hAnsi="宋体"/>
          <w:sz w:val="18"/>
          <w:szCs w:val="18"/>
        </w:rPr>
        <w:t>图4.3（2）热点5.0GHz频段使用情况</w:t>
      </w:r>
    </w:p>
    <w:p>
      <w:pPr>
        <w:pStyle w:val="2"/>
        <w:numPr>
          <w:ilvl w:val="0"/>
          <w:numId w:val="1"/>
        </w:numPr>
        <w:tabs>
          <w:tab w:val="left" w:pos="360"/>
        </w:tabs>
        <w:jc w:val="center"/>
        <w:rPr>
          <w:rFonts w:ascii="黑体" w:eastAsia="黑体"/>
          <w:b w:val="0"/>
          <w:sz w:val="30"/>
          <w:szCs w:val="30"/>
        </w:rPr>
      </w:pPr>
      <w:r>
        <w:rPr>
          <w:rFonts w:hAnsi="宋体"/>
          <w:b w:val="0"/>
          <w:sz w:val="30"/>
          <w:szCs w:val="30"/>
        </w:rPr>
        <w:br w:type="page"/>
      </w:r>
      <w:bookmarkStart w:id="22" w:name="_Toc453352283"/>
      <w:r>
        <w:rPr>
          <w:rFonts w:hint="eastAsia" w:ascii="黑体" w:eastAsia="黑体"/>
          <w:b w:val="0"/>
          <w:sz w:val="30"/>
          <w:szCs w:val="30"/>
        </w:rPr>
        <w:t>总结和展望</w:t>
      </w:r>
      <w:bookmarkEnd w:id="22"/>
    </w:p>
    <w:p>
      <w:pPr>
        <w:tabs>
          <w:tab w:val="left" w:pos="360"/>
        </w:tabs>
        <w:spacing w:line="360" w:lineRule="auto"/>
        <w:ind w:firstLine="566" w:firstLineChars="236"/>
        <w:rPr>
          <w:rFonts w:hAnsi="宋体"/>
          <w:sz w:val="24"/>
        </w:rPr>
      </w:pPr>
      <w:r>
        <w:rPr>
          <w:rFonts w:hint="eastAsia" w:hAnsi="宋体"/>
          <w:sz w:val="24"/>
        </w:rPr>
        <w:t>本课题的目的是开发在</w:t>
      </w:r>
      <w:r>
        <w:rPr>
          <w:rFonts w:hAnsi="宋体"/>
          <w:sz w:val="24"/>
        </w:rPr>
        <w:t>Windows</w:t>
      </w:r>
      <w:r>
        <w:rPr>
          <w:rFonts w:hint="eastAsia" w:hAnsi="宋体"/>
          <w:sz w:val="24"/>
        </w:rPr>
        <w:t>平台下的无线热点扫描器，通过对比参照以往有的无线热点扫描软件，设计并实现包括热点清单功能、热点场强变化功能、无线访问探测功能。本课题的研究达到预期的目的。</w:t>
      </w:r>
    </w:p>
    <w:p>
      <w:pPr>
        <w:pStyle w:val="3"/>
        <w:keepNext w:val="0"/>
        <w:keepLines w:val="0"/>
        <w:spacing w:line="415" w:lineRule="auto"/>
        <w:rPr>
          <w:rFonts w:ascii="宋体" w:hAnsi="宋体"/>
          <w:sz w:val="24"/>
          <w:szCs w:val="24"/>
        </w:rPr>
      </w:pPr>
      <w:bookmarkStart w:id="23" w:name="_Toc453352284"/>
      <w:r>
        <w:rPr>
          <w:rFonts w:hint="eastAsia" w:ascii="宋体" w:hAnsi="宋体"/>
          <w:sz w:val="24"/>
          <w:szCs w:val="24"/>
        </w:rPr>
        <w:t>5.1本文工作</w:t>
      </w:r>
      <w:bookmarkEnd w:id="23"/>
    </w:p>
    <w:p>
      <w:pPr>
        <w:tabs>
          <w:tab w:val="left" w:pos="360"/>
        </w:tabs>
        <w:spacing w:line="360" w:lineRule="auto"/>
        <w:ind w:firstLine="566" w:firstLineChars="236"/>
        <w:rPr>
          <w:rFonts w:hAnsi="宋体"/>
          <w:sz w:val="24"/>
        </w:rPr>
      </w:pPr>
      <w:r>
        <w:rPr>
          <w:rFonts w:hint="eastAsia" w:hAnsi="宋体"/>
          <w:sz w:val="24"/>
        </w:rPr>
        <w:t>本文以介绍分析无线局域网的优势和劣势开始，进一步探讨无线局域网的改进机制和安全威胁的解决办法</w:t>
      </w:r>
      <w:r>
        <w:rPr>
          <w:rFonts w:hAnsi="宋体"/>
          <w:sz w:val="24"/>
        </w:rPr>
        <w:t>，</w:t>
      </w:r>
      <w:r>
        <w:rPr>
          <w:rFonts w:hint="eastAsia" w:hAnsi="宋体"/>
          <w:sz w:val="24"/>
        </w:rPr>
        <w:t>包括无线热点的便利性、安全性、使用漏洞等问题，进而提及无线热点扫描器的设计和实现。</w:t>
      </w:r>
    </w:p>
    <w:p>
      <w:pPr>
        <w:tabs>
          <w:tab w:val="left" w:pos="360"/>
        </w:tabs>
        <w:spacing w:line="360" w:lineRule="auto"/>
        <w:ind w:firstLine="566" w:firstLineChars="236"/>
        <w:rPr>
          <w:rFonts w:hAnsi="宋体"/>
          <w:sz w:val="24"/>
        </w:rPr>
      </w:pPr>
      <w:r>
        <w:rPr>
          <w:rFonts w:hint="eastAsia" w:hAnsi="宋体"/>
          <w:sz w:val="24"/>
        </w:rPr>
        <w:t>首先讨论了该软件使用重要技术，然后按照软件工程的思路从需求分析，设计思想，数据结构设计，功能设计，系统实现来介绍了整个软件从设计到实现的完整过程。对于系统的各个功能模块，都给出了详细的算法和实现流程。重点介绍了各个模块的功能设计、工作流程、实现算法和作用。最后用实验验证软件已经实现的各个功能并且达到预期的目的。</w:t>
      </w:r>
    </w:p>
    <w:p>
      <w:pPr>
        <w:pStyle w:val="3"/>
        <w:keepNext w:val="0"/>
        <w:keepLines w:val="0"/>
        <w:spacing w:line="415" w:lineRule="auto"/>
        <w:rPr>
          <w:rFonts w:ascii="宋体" w:hAnsi="宋体"/>
          <w:sz w:val="24"/>
          <w:szCs w:val="24"/>
        </w:rPr>
      </w:pPr>
      <w:bookmarkStart w:id="24" w:name="_Toc453352285"/>
      <w:r>
        <w:rPr>
          <w:rFonts w:hint="eastAsia" w:ascii="宋体" w:hAnsi="宋体"/>
          <w:sz w:val="24"/>
          <w:szCs w:val="24"/>
        </w:rPr>
        <w:t>5.</w:t>
      </w:r>
      <w:r>
        <w:rPr>
          <w:rFonts w:ascii="宋体" w:hAnsi="宋体"/>
          <w:sz w:val="24"/>
          <w:szCs w:val="24"/>
        </w:rPr>
        <w:t>2</w:t>
      </w:r>
      <w:r>
        <w:rPr>
          <w:rFonts w:hint="eastAsia" w:ascii="宋体" w:hAnsi="宋体"/>
          <w:sz w:val="24"/>
          <w:szCs w:val="24"/>
        </w:rPr>
        <w:t>下一步工作</w:t>
      </w:r>
      <w:bookmarkEnd w:id="24"/>
    </w:p>
    <w:p>
      <w:pPr>
        <w:tabs>
          <w:tab w:val="left" w:pos="360"/>
        </w:tabs>
        <w:spacing w:line="360" w:lineRule="auto"/>
        <w:ind w:firstLine="566" w:firstLineChars="236"/>
        <w:rPr>
          <w:rFonts w:hAnsi="宋体"/>
          <w:sz w:val="24"/>
        </w:rPr>
      </w:pPr>
      <w:r>
        <w:rPr>
          <w:rFonts w:hint="eastAsia" w:hAnsi="宋体"/>
          <w:sz w:val="24"/>
        </w:rPr>
        <w:t>由于对访问探测这一块知识的匮乏，使得软件在访问探测无法实现。同时由于实验设备的GPS无法正常工作，使得软件的GPS功能无法测试。</w:t>
      </w:r>
    </w:p>
    <w:p>
      <w:pPr>
        <w:tabs>
          <w:tab w:val="left" w:pos="360"/>
        </w:tabs>
        <w:spacing w:line="360" w:lineRule="auto"/>
        <w:ind w:firstLine="566" w:firstLineChars="236"/>
        <w:rPr>
          <w:rFonts w:hAnsi="宋体"/>
          <w:sz w:val="24"/>
        </w:rPr>
      </w:pPr>
      <w:r>
        <w:rPr>
          <w:rFonts w:hint="eastAsia" w:hAnsi="宋体"/>
          <w:sz w:val="24"/>
        </w:rPr>
        <w:t>下一步工作将会是完善该无线热点扫描器的功能，并继续加以改进，使之实现访问探测功能，进行无线热点漏洞扫描，同时使用能支持GPS的实验设备，测试并完善软件的GPS功能。</w:t>
      </w:r>
    </w:p>
    <w:p>
      <w:pPr>
        <w:pStyle w:val="2"/>
        <w:tabs>
          <w:tab w:val="left" w:pos="360"/>
        </w:tabs>
        <w:jc w:val="center"/>
        <w:rPr>
          <w:rFonts w:ascii="黑体" w:eastAsia="黑体"/>
          <w:b w:val="0"/>
          <w:sz w:val="30"/>
          <w:szCs w:val="30"/>
        </w:rPr>
      </w:pPr>
      <w:r>
        <w:rPr>
          <w:b w:val="0"/>
          <w:sz w:val="30"/>
          <w:szCs w:val="30"/>
        </w:rPr>
        <w:br w:type="page"/>
      </w:r>
      <w:bookmarkStart w:id="25" w:name="_Toc453352286"/>
      <w:r>
        <w:rPr>
          <w:rFonts w:hint="eastAsia" w:ascii="黑体" w:eastAsia="黑体"/>
          <w:b w:val="0"/>
          <w:sz w:val="30"/>
          <w:szCs w:val="30"/>
        </w:rPr>
        <w:t>参考文献</w:t>
      </w:r>
      <w:bookmarkEnd w:id="25"/>
    </w:p>
    <w:p>
      <w:pPr>
        <w:tabs>
          <w:tab w:val="left" w:pos="360"/>
        </w:tabs>
        <w:spacing w:line="300" w:lineRule="auto"/>
      </w:pPr>
      <w:r>
        <w:rPr>
          <w:rFonts w:hint="eastAsia"/>
        </w:rPr>
        <w:t>[</w:t>
      </w:r>
      <w:r>
        <w:t>1</w:t>
      </w:r>
      <w:r>
        <w:rPr>
          <w:rFonts w:hint="eastAsia"/>
        </w:rPr>
        <w:t>]</w:t>
      </w:r>
      <w:r>
        <w:t xml:space="preserve"> </w:t>
      </w:r>
      <w:r>
        <w:rPr>
          <w:rFonts w:hint="eastAsia"/>
        </w:rPr>
        <w:t>陈潮，靳慧云. 无线局域网中非法AP的定位问题研究.[</w:t>
      </w:r>
      <w:r>
        <w:t>J].</w:t>
      </w:r>
      <w:r>
        <w:rPr>
          <w:rFonts w:hint="eastAsia"/>
        </w:rPr>
        <w:t>信息网络安全，</w:t>
      </w:r>
      <w:r>
        <w:t>2010（10）：</w:t>
      </w:r>
      <w:r>
        <w:rPr>
          <w:rFonts w:hint="eastAsia"/>
        </w:rPr>
        <w:t>72-73</w:t>
      </w:r>
      <w:r>
        <w:t>.</w:t>
      </w:r>
    </w:p>
    <w:p>
      <w:pPr>
        <w:tabs>
          <w:tab w:val="left" w:pos="360"/>
        </w:tabs>
        <w:spacing w:line="300" w:lineRule="auto"/>
        <w:ind w:left="315" w:hanging="315" w:hangingChars="150"/>
        <w:rPr>
          <w:bCs/>
        </w:rPr>
      </w:pPr>
      <w:r>
        <w:t xml:space="preserve">[2] </w:t>
      </w:r>
      <w:r>
        <w:rPr>
          <w:rFonts w:hint="eastAsia"/>
        </w:rPr>
        <w:t>夏英</w:t>
      </w:r>
      <w:r>
        <w:t>，</w:t>
      </w:r>
      <w:r>
        <w:rPr>
          <w:rFonts w:hint="eastAsia"/>
        </w:rPr>
        <w:t>王磊，刘兆宏.</w:t>
      </w:r>
      <w:r>
        <w:rPr>
          <w:rFonts w:ascii="Arial" w:hAnsi="Arial" w:cs="Arial"/>
          <w:color w:val="505961"/>
          <w:kern w:val="0"/>
          <w:sz w:val="27"/>
          <w:szCs w:val="27"/>
        </w:rPr>
        <w:t xml:space="preserve"> </w:t>
      </w:r>
      <w:r>
        <w:rPr>
          <w:bCs/>
        </w:rPr>
        <w:t>基于无线局域网接收信号强度分析的混合室内定位方法[J].</w:t>
      </w:r>
      <w:r>
        <w:rPr>
          <w:rFonts w:hint="eastAsia"/>
          <w:bCs/>
        </w:rPr>
        <w:t>重庆邮电大学学报：自然科学版，201</w:t>
      </w:r>
      <w:r>
        <w:rPr>
          <w:bCs/>
        </w:rPr>
        <w:t>2,24（</w:t>
      </w:r>
      <w:r>
        <w:rPr>
          <w:rFonts w:hint="eastAsia"/>
          <w:bCs/>
        </w:rPr>
        <w:t>2</w:t>
      </w:r>
      <w:r>
        <w:rPr>
          <w:bCs/>
        </w:rPr>
        <w:t>）.</w:t>
      </w:r>
    </w:p>
    <w:p>
      <w:pPr>
        <w:tabs>
          <w:tab w:val="left" w:pos="360"/>
        </w:tabs>
        <w:spacing w:line="300" w:lineRule="auto"/>
        <w:rPr>
          <w:b/>
          <w:bCs/>
        </w:rPr>
      </w:pPr>
      <w:r>
        <w:rPr>
          <w:bCs/>
        </w:rPr>
        <w:t xml:space="preserve">[3] </w:t>
      </w:r>
      <w:r>
        <w:rPr>
          <w:rFonts w:hint="eastAsia"/>
          <w:bCs/>
        </w:rPr>
        <w:t>赵方，罗海勇，耿皓，孙启金.基于RSSI梯度的AP定位算法[</w:t>
      </w:r>
      <w:r>
        <w:rPr>
          <w:bCs/>
        </w:rPr>
        <w:t>J</w:t>
      </w:r>
      <w:r>
        <w:rPr>
          <w:rFonts w:hint="eastAsia"/>
          <w:bCs/>
        </w:rPr>
        <w:t>]</w:t>
      </w:r>
      <w:r>
        <w:rPr>
          <w:bCs/>
        </w:rPr>
        <w:t>.</w:t>
      </w:r>
      <w:r>
        <w:rPr>
          <w:rFonts w:hint="eastAsia"/>
          <w:bCs/>
        </w:rPr>
        <w:t>中国通信，2014（2）.</w:t>
      </w:r>
    </w:p>
    <w:p>
      <w:pPr>
        <w:tabs>
          <w:tab w:val="left" w:pos="360"/>
        </w:tabs>
        <w:spacing w:line="300" w:lineRule="auto"/>
      </w:pPr>
      <w:r>
        <w:rPr>
          <w:rFonts w:hint="eastAsia"/>
        </w:rPr>
        <w:t>[</w:t>
      </w:r>
      <w:r>
        <w:t>4</w:t>
      </w:r>
      <w:r>
        <w:rPr>
          <w:rFonts w:hint="eastAsia"/>
        </w:rPr>
        <w:t>]</w:t>
      </w:r>
      <w:r>
        <w:t xml:space="preserve"> </w:t>
      </w:r>
      <w:r>
        <w:rPr>
          <w:rFonts w:hint="eastAsia"/>
        </w:rPr>
        <w:t>于万清.无线局域网技术浅析[</w:t>
      </w:r>
      <w:r>
        <w:t>J</w:t>
      </w:r>
      <w:r>
        <w:rPr>
          <w:rFonts w:hint="eastAsia"/>
        </w:rPr>
        <w:t>]</w:t>
      </w:r>
      <w:r>
        <w:t>.</w:t>
      </w:r>
      <w:r>
        <w:rPr>
          <w:rFonts w:hint="eastAsia"/>
        </w:rPr>
        <w:t>读与写：教育教学刊，2014,11（5）：85-85.</w:t>
      </w:r>
    </w:p>
    <w:p>
      <w:pPr>
        <w:tabs>
          <w:tab w:val="left" w:pos="360"/>
        </w:tabs>
        <w:spacing w:line="300" w:lineRule="auto"/>
      </w:pPr>
      <w:r>
        <w:rPr>
          <w:rFonts w:hint="eastAsia"/>
        </w:rPr>
        <w:t>[</w:t>
      </w:r>
      <w:r>
        <w:t xml:space="preserve">5] </w:t>
      </w:r>
      <w:r>
        <w:rPr>
          <w:rFonts w:hint="eastAsia"/>
        </w:rPr>
        <w:t>郭峰，曾兴雯，刘乃安，马义广．无线局域网[</w:t>
      </w:r>
      <w:r>
        <w:t>M</w:t>
      </w:r>
      <w:r>
        <w:rPr>
          <w:rFonts w:hint="eastAsia"/>
        </w:rPr>
        <w:t>]．北京：电子工业出版社，1996，3-7l.</w:t>
      </w:r>
    </w:p>
    <w:p>
      <w:pPr>
        <w:tabs>
          <w:tab w:val="left" w:pos="360"/>
        </w:tabs>
        <w:spacing w:line="300" w:lineRule="auto"/>
      </w:pPr>
      <w:r>
        <w:rPr>
          <w:rFonts w:hint="eastAsia"/>
        </w:rPr>
        <w:t>[</w:t>
      </w:r>
      <w:r>
        <w:t xml:space="preserve">6] </w:t>
      </w:r>
      <w:r>
        <w:rPr>
          <w:rFonts w:hint="eastAsia"/>
        </w:rPr>
        <w:t>尹桂杰，卢建川，邓洁．无线局域网关键技术及发展综述[</w:t>
      </w:r>
      <w:r>
        <w:t>J</w:t>
      </w:r>
      <w:r>
        <w:rPr>
          <w:rFonts w:hint="eastAsia"/>
        </w:rPr>
        <w:t>]．电讯技术，2002，4：36</w:t>
      </w:r>
      <w:r>
        <w:t>-</w:t>
      </w:r>
      <w:r>
        <w:rPr>
          <w:rFonts w:hint="eastAsia"/>
        </w:rPr>
        <w:t>40</w:t>
      </w:r>
      <w:r>
        <w:t>.</w:t>
      </w:r>
    </w:p>
    <w:p>
      <w:pPr>
        <w:tabs>
          <w:tab w:val="left" w:pos="360"/>
        </w:tabs>
        <w:spacing w:line="300" w:lineRule="auto"/>
      </w:pPr>
      <w:r>
        <w:rPr>
          <w:rFonts w:hint="eastAsia"/>
        </w:rPr>
        <w:t>[</w:t>
      </w:r>
      <w:r>
        <w:t xml:space="preserve">7] </w:t>
      </w:r>
      <w:r>
        <w:rPr>
          <w:rFonts w:hint="eastAsia"/>
        </w:rPr>
        <w:t>姜驶，杨莘元．无线局域网的发展与应用[</w:t>
      </w:r>
      <w:r>
        <w:t>J</w:t>
      </w:r>
      <w:r>
        <w:rPr>
          <w:rFonts w:hint="eastAsia"/>
        </w:rPr>
        <w:t>]．信息技术，2002，4：63-67</w:t>
      </w:r>
      <w:r>
        <w:t>.</w:t>
      </w:r>
    </w:p>
    <w:p>
      <w:pPr>
        <w:tabs>
          <w:tab w:val="left" w:pos="360"/>
        </w:tabs>
        <w:spacing w:line="300" w:lineRule="auto"/>
      </w:pPr>
      <w:r>
        <w:rPr>
          <w:rFonts w:hint="eastAsia"/>
        </w:rPr>
        <w:t>[</w:t>
      </w:r>
      <w:r>
        <w:t xml:space="preserve">8] </w:t>
      </w:r>
      <w:r>
        <w:rPr>
          <w:rFonts w:hint="eastAsia"/>
        </w:rPr>
        <w:t>Jim Geier著．无线局域网(王群，礼馥娟，叶清扬译)</w:t>
      </w:r>
      <w:r>
        <w:t>[M]</w:t>
      </w:r>
      <w:r>
        <w:rPr>
          <w:rFonts w:hint="eastAsia"/>
        </w:rPr>
        <w:t>．北京：人民邮电出版社，200l，15．47</w:t>
      </w:r>
      <w:r>
        <w:t>.</w:t>
      </w:r>
    </w:p>
    <w:p>
      <w:pPr>
        <w:tabs>
          <w:tab w:val="left" w:pos="360"/>
        </w:tabs>
        <w:spacing w:line="300" w:lineRule="auto"/>
      </w:pPr>
      <w:r>
        <w:rPr>
          <w:rFonts w:hint="eastAsia"/>
        </w:rPr>
        <w:t>[</w:t>
      </w:r>
      <w:r>
        <w:t xml:space="preserve">9] </w:t>
      </w:r>
      <w:r>
        <w:rPr>
          <w:rFonts w:hint="eastAsia"/>
        </w:rPr>
        <w:t>范平志，赵其刚．无线局域网及其关键技术[</w:t>
      </w:r>
      <w:r>
        <w:t>J</w:t>
      </w:r>
      <w:r>
        <w:rPr>
          <w:rFonts w:hint="eastAsia"/>
        </w:rPr>
        <w:t>]．计算机应用，1998，9：21-25</w:t>
      </w:r>
      <w:r>
        <w:t>.</w:t>
      </w:r>
    </w:p>
    <w:p>
      <w:pPr>
        <w:tabs>
          <w:tab w:val="left" w:pos="360"/>
        </w:tabs>
        <w:spacing w:line="300" w:lineRule="auto"/>
      </w:pPr>
      <w:r>
        <w:rPr>
          <w:rFonts w:hint="eastAsia"/>
        </w:rPr>
        <w:t>[</w:t>
      </w:r>
      <w:r>
        <w:t xml:space="preserve">10] </w:t>
      </w:r>
      <w:r>
        <w:rPr>
          <w:rFonts w:hint="eastAsia"/>
        </w:rPr>
        <w:t>杨嵩山，秦春燕．无线局域网技术及应用[</w:t>
      </w:r>
      <w:r>
        <w:t>J</w:t>
      </w:r>
      <w:r>
        <w:rPr>
          <w:rFonts w:hint="eastAsia"/>
        </w:rPr>
        <w:t>]．邮电设计技术，2002，4：14-16</w:t>
      </w:r>
      <w:r>
        <w:t>.</w:t>
      </w:r>
    </w:p>
    <w:p>
      <w:pPr>
        <w:tabs>
          <w:tab w:val="left" w:pos="360"/>
        </w:tabs>
        <w:spacing w:line="300" w:lineRule="auto"/>
      </w:pPr>
      <w:r>
        <w:rPr>
          <w:rFonts w:hint="eastAsia"/>
        </w:rPr>
        <w:t>[</w:t>
      </w:r>
      <w:r>
        <w:t xml:space="preserve">11] </w:t>
      </w:r>
      <w:r>
        <w:rPr>
          <w:rFonts w:hint="eastAsia"/>
        </w:rPr>
        <w:t>凌畅宇．部署安全的无线局域网</w:t>
      </w:r>
      <w:r>
        <w:t>[D]</w:t>
      </w:r>
      <w:r>
        <w:rPr>
          <w:rFonts w:hint="eastAsia"/>
        </w:rPr>
        <w:t>．西安：西安电子科技大学，</w:t>
      </w:r>
      <w:r>
        <w:t>2003.</w:t>
      </w:r>
    </w:p>
    <w:p>
      <w:pPr>
        <w:tabs>
          <w:tab w:val="left" w:pos="360"/>
        </w:tabs>
        <w:spacing w:line="300" w:lineRule="auto"/>
      </w:pPr>
      <w:r>
        <w:rPr>
          <w:rFonts w:hint="eastAsia"/>
        </w:rPr>
        <w:t>[</w:t>
      </w:r>
      <w:r>
        <w:t>12]</w:t>
      </w:r>
      <w:r>
        <w:rPr>
          <w:rFonts w:hint="eastAsia"/>
        </w:rPr>
        <w:t xml:space="preserve"> 王文胜.无线局域网安全技术研究[</w:t>
      </w:r>
      <w:r>
        <w:t>D</w:t>
      </w:r>
      <w:r>
        <w:rPr>
          <w:rFonts w:hint="eastAsia"/>
        </w:rPr>
        <w:t>].成都：电子科技大学，</w:t>
      </w:r>
      <w:r>
        <w:t>2007.</w:t>
      </w:r>
    </w:p>
    <w:p>
      <w:pPr>
        <w:tabs>
          <w:tab w:val="left" w:pos="360"/>
          <w:tab w:val="left" w:pos="7245"/>
        </w:tabs>
        <w:spacing w:line="300" w:lineRule="auto"/>
      </w:pPr>
      <w:r>
        <w:rPr>
          <w:rFonts w:hint="eastAsia"/>
        </w:rPr>
        <w:t>[</w:t>
      </w:r>
      <w:r>
        <w:t xml:space="preserve">13] </w:t>
      </w:r>
      <w:r>
        <w:rPr>
          <w:rFonts w:hint="eastAsia"/>
        </w:rPr>
        <w:t>聂武超，张彦兴．802．1x认证技术分析[</w:t>
      </w:r>
      <w:r>
        <w:t>R</w:t>
      </w:r>
      <w:r>
        <w:rPr>
          <w:rFonts w:hint="eastAsia"/>
        </w:rPr>
        <w:t>]．华为技术报，2002，2：</w:t>
      </w:r>
      <w:r>
        <w:t>45</w:t>
      </w:r>
      <w:r>
        <w:rPr>
          <w:rFonts w:hint="eastAsia"/>
        </w:rPr>
        <w:t>-</w:t>
      </w:r>
      <w:r>
        <w:t>51.</w:t>
      </w:r>
    </w:p>
    <w:p>
      <w:pPr>
        <w:tabs>
          <w:tab w:val="left" w:pos="360"/>
        </w:tabs>
        <w:spacing w:line="300" w:lineRule="auto"/>
      </w:pPr>
      <w:r>
        <w:t xml:space="preserve">[14] </w:t>
      </w:r>
      <w:r>
        <w:rPr>
          <w:rFonts w:hint="eastAsia"/>
        </w:rPr>
        <w:t>王蔚．宽带无线Ⅲ系统中AP软件的设计与实现[</w:t>
      </w:r>
      <w:r>
        <w:t>D</w:t>
      </w:r>
      <w:r>
        <w:rPr>
          <w:rFonts w:hint="eastAsia"/>
        </w:rPr>
        <w:t>]．西安：西安电子科技大学，2002</w:t>
      </w:r>
      <w:r>
        <w:t>.</w:t>
      </w:r>
    </w:p>
    <w:p>
      <w:pPr>
        <w:tabs>
          <w:tab w:val="left" w:pos="360"/>
        </w:tabs>
        <w:spacing w:line="300" w:lineRule="auto"/>
        <w:rPr>
          <w:bCs/>
        </w:rPr>
      </w:pPr>
      <w:r>
        <w:t xml:space="preserve">[15] </w:t>
      </w:r>
      <w:r>
        <w:rPr>
          <w:rFonts w:hint="eastAsia"/>
        </w:rPr>
        <w:t>唐瑀.</w:t>
      </w:r>
      <w:r>
        <w:rPr>
          <w:rFonts w:ascii="Arial" w:hAnsi="Arial" w:cs="Arial"/>
          <w:color w:val="505961"/>
          <w:kern w:val="0"/>
          <w:sz w:val="27"/>
          <w:szCs w:val="27"/>
        </w:rPr>
        <w:t xml:space="preserve"> </w:t>
      </w:r>
      <w:r>
        <w:rPr>
          <w:bCs/>
        </w:rPr>
        <w:t>基于无线局域网的室内定位技术[j].</w:t>
      </w:r>
      <w:r>
        <w:rPr>
          <w:rFonts w:hint="eastAsia"/>
          <w:bCs/>
        </w:rPr>
        <w:t>南京邮电大学，2015.</w:t>
      </w:r>
    </w:p>
    <w:p>
      <w:pPr>
        <w:tabs>
          <w:tab w:val="left" w:pos="360"/>
        </w:tabs>
        <w:spacing w:line="300" w:lineRule="auto"/>
        <w:rPr>
          <w:bCs/>
        </w:rPr>
      </w:pPr>
      <w:r>
        <w:rPr>
          <w:bCs/>
        </w:rPr>
        <w:t xml:space="preserve">[16] </w:t>
      </w:r>
      <w:r>
        <w:rPr>
          <w:rFonts w:hint="eastAsia"/>
          <w:bCs/>
        </w:rPr>
        <w:t>段希文.基于无线局域网的室内定位技术的研究[</w:t>
      </w:r>
      <w:r>
        <w:rPr>
          <w:bCs/>
        </w:rPr>
        <w:t>J</w:t>
      </w:r>
      <w:r>
        <w:rPr>
          <w:rFonts w:hint="eastAsia"/>
          <w:bCs/>
        </w:rPr>
        <w:t>].山东科技大学，2014.</w:t>
      </w:r>
    </w:p>
    <w:p>
      <w:pPr>
        <w:tabs>
          <w:tab w:val="left" w:pos="360"/>
        </w:tabs>
        <w:spacing w:line="300" w:lineRule="auto"/>
        <w:rPr>
          <w:bCs/>
        </w:rPr>
      </w:pPr>
      <w:r>
        <w:rPr>
          <w:bCs/>
        </w:rPr>
        <w:t xml:space="preserve">[17] </w:t>
      </w:r>
      <w:r>
        <w:rPr>
          <w:rFonts w:hint="eastAsia"/>
          <w:bCs/>
        </w:rPr>
        <w:t>李翔.基于无线局域网的位置指纹室内定位技术研究[</w:t>
      </w:r>
      <w:r>
        <w:rPr>
          <w:bCs/>
        </w:rPr>
        <w:t>J</w:t>
      </w:r>
      <w:r>
        <w:rPr>
          <w:rFonts w:hint="eastAsia"/>
          <w:bCs/>
        </w:rPr>
        <w:t>].湖南大学，2015.</w:t>
      </w:r>
    </w:p>
    <w:p>
      <w:pPr>
        <w:tabs>
          <w:tab w:val="left" w:pos="360"/>
        </w:tabs>
        <w:spacing w:line="300" w:lineRule="auto"/>
        <w:rPr>
          <w:bCs/>
        </w:rPr>
      </w:pPr>
      <w:r>
        <w:rPr>
          <w:bCs/>
        </w:rPr>
        <w:t xml:space="preserve">[18] </w:t>
      </w:r>
      <w:r>
        <w:rPr>
          <w:rFonts w:hint="eastAsia"/>
          <w:bCs/>
        </w:rPr>
        <w:t>严蔚敏，吴伟民.数据结构（C语言版）[</w:t>
      </w:r>
      <w:r>
        <w:rPr>
          <w:bCs/>
        </w:rPr>
        <w:t>M</w:t>
      </w:r>
      <w:r>
        <w:rPr>
          <w:rFonts w:hint="eastAsia"/>
          <w:bCs/>
        </w:rPr>
        <w:t>]</w:t>
      </w:r>
      <w:r>
        <w:rPr>
          <w:bCs/>
        </w:rPr>
        <w:t>.</w:t>
      </w:r>
      <w:r>
        <w:rPr>
          <w:rFonts w:hint="eastAsia"/>
          <w:bCs/>
        </w:rPr>
        <w:t>北京：清华大学出版社，2007.</w:t>
      </w:r>
    </w:p>
    <w:p>
      <w:pPr>
        <w:tabs>
          <w:tab w:val="left" w:pos="360"/>
        </w:tabs>
        <w:spacing w:line="300" w:lineRule="auto"/>
        <w:rPr>
          <w:bCs/>
        </w:rPr>
      </w:pPr>
      <w:r>
        <w:rPr>
          <w:bCs/>
        </w:rPr>
        <w:t xml:space="preserve">[19] </w:t>
      </w:r>
      <w:r>
        <w:rPr>
          <w:rFonts w:hint="eastAsia"/>
          <w:bCs/>
        </w:rPr>
        <w:t>L Yunxiao，Q Sujuan</w:t>
      </w:r>
      <w:r>
        <w:rPr>
          <w:bCs/>
        </w:rPr>
        <w:t>.</w:t>
      </w:r>
      <w:r>
        <w:t xml:space="preserve"> </w:t>
      </w:r>
      <w:r>
        <w:rPr>
          <w:bCs/>
        </w:rPr>
        <w:t>An Improved Indoor Positioning Method Based on Received Signal Strengths[C].</w:t>
      </w:r>
      <w:r>
        <w:t xml:space="preserve"> </w:t>
      </w:r>
      <w:r>
        <w:rPr>
          <w:bCs/>
        </w:rPr>
        <w:t>International Conference on Intelligent Transportation，</w:t>
      </w:r>
      <w:r>
        <w:rPr>
          <w:rFonts w:hint="eastAsia"/>
          <w:bCs/>
        </w:rPr>
        <w:t>2015：90-93.</w:t>
      </w:r>
    </w:p>
    <w:p>
      <w:pPr>
        <w:tabs>
          <w:tab w:val="left" w:pos="360"/>
        </w:tabs>
        <w:spacing w:line="300" w:lineRule="auto"/>
      </w:pPr>
      <w:r>
        <w:rPr>
          <w:bCs/>
        </w:rPr>
        <w:t xml:space="preserve">[20] </w:t>
      </w:r>
      <w:r>
        <w:rPr>
          <w:rFonts w:hint="eastAsia"/>
          <w:bCs/>
        </w:rPr>
        <w:t>J Zhuang，J Zhang，D Zhou，H Pang，W Huang</w:t>
      </w:r>
      <w:r>
        <w:rPr>
          <w:bCs/>
        </w:rPr>
        <w:t>.</w:t>
      </w:r>
      <w:r>
        <w:t>An Improved Wi-Fi Indoor Positioning Method via Signal Strength Order Invariance[C]. IEEE International Conference on Computer &amp; Information Technology，</w:t>
      </w:r>
      <w:r>
        <w:rPr>
          <w:rFonts w:hint="eastAsia"/>
        </w:rPr>
        <w:t>2014:3-6.</w:t>
      </w:r>
    </w:p>
    <w:p>
      <w:pPr>
        <w:tabs>
          <w:tab w:val="left" w:pos="360"/>
        </w:tabs>
        <w:spacing w:line="300" w:lineRule="auto"/>
      </w:pPr>
      <w:r>
        <w:t xml:space="preserve">[21] </w:t>
      </w:r>
      <w:r>
        <w:rPr>
          <w:rFonts w:hint="eastAsia"/>
        </w:rPr>
        <w:t>MS Rahman Sakib，MA Quyum，K Andersson，K Synnes，U Korner</w:t>
      </w:r>
      <w:r>
        <w:t>. Improving Wi-Fi based indoor positioning using Particle Filter based on signal strength[C]. IEEE Ninth International Conference on Intelligent Sensors，</w:t>
      </w:r>
      <w:r>
        <w:rPr>
          <w:rFonts w:hint="eastAsia"/>
        </w:rPr>
        <w:t>2014:1-6.</w:t>
      </w:r>
    </w:p>
    <w:p>
      <w:pPr>
        <w:pageBreakBefore/>
        <w:tabs>
          <w:tab w:val="left" w:pos="360"/>
        </w:tabs>
        <w:spacing w:before="312" w:beforeLines="100"/>
        <w:jc w:val="center"/>
        <w:rPr>
          <w:b/>
          <w:sz w:val="30"/>
          <w:szCs w:val="30"/>
        </w:rPr>
      </w:pPr>
      <w:r>
        <w:rPr>
          <w:rFonts w:hint="eastAsia"/>
          <w:b/>
          <w:sz w:val="30"/>
          <w:szCs w:val="30"/>
        </w:rPr>
        <w:t>致 谢</w:t>
      </w:r>
    </w:p>
    <w:p>
      <w:pPr>
        <w:tabs>
          <w:tab w:val="left" w:pos="360"/>
        </w:tabs>
        <w:spacing w:before="312" w:beforeLines="100" w:line="360" w:lineRule="auto"/>
        <w:ind w:firstLine="424" w:firstLineChars="177"/>
        <w:jc w:val="left"/>
        <w:rPr>
          <w:sz w:val="24"/>
        </w:rPr>
      </w:pPr>
      <w:r>
        <w:rPr>
          <w:rFonts w:hint="eastAsia"/>
          <w:sz w:val="24"/>
        </w:rPr>
        <w:t>这次毕业设计能够圆满完成归功于指导导师、同学和亲人朋友的大力帮助。在此，我要感谢：</w:t>
      </w:r>
    </w:p>
    <w:p>
      <w:pPr>
        <w:tabs>
          <w:tab w:val="left" w:pos="360"/>
        </w:tabs>
        <w:spacing w:line="360" w:lineRule="auto"/>
        <w:ind w:firstLine="424" w:firstLineChars="177"/>
        <w:jc w:val="left"/>
        <w:rPr>
          <w:sz w:val="24"/>
        </w:rPr>
      </w:pPr>
      <w:r>
        <w:rPr>
          <w:rFonts w:hint="eastAsia"/>
          <w:sz w:val="24"/>
        </w:rPr>
        <w:t>第一：指导老师陈兵教授的指导和帮助，他实时关注我的研究进度，并对我研究存在的困难和不足加以指导，提出改进和解决办法，使我的研究能够顺利进行，进度能够按时完成。</w:t>
      </w:r>
    </w:p>
    <w:p>
      <w:pPr>
        <w:tabs>
          <w:tab w:val="left" w:pos="360"/>
        </w:tabs>
        <w:spacing w:line="360" w:lineRule="auto"/>
        <w:ind w:firstLine="424" w:firstLineChars="177"/>
        <w:jc w:val="left"/>
        <w:rPr>
          <w:sz w:val="24"/>
        </w:rPr>
      </w:pPr>
      <w:r>
        <w:rPr>
          <w:rFonts w:hint="eastAsia"/>
          <w:sz w:val="24"/>
        </w:rPr>
        <w:t>第二：宿舍和班级同学在我研究遇到瓶颈时，给我分享了他们各种的研究经验，同时给出意见和建议，这对我的研究非常有帮助。同时，我在研究期间存在的小难题都在他们那儿得到解决。这使我的研究进度能够顺利进行。</w:t>
      </w:r>
    </w:p>
    <w:p>
      <w:pPr>
        <w:tabs>
          <w:tab w:val="left" w:pos="360"/>
        </w:tabs>
        <w:spacing w:line="360" w:lineRule="auto"/>
        <w:ind w:firstLine="424" w:firstLineChars="177"/>
        <w:jc w:val="left"/>
        <w:rPr>
          <w:sz w:val="24"/>
        </w:rPr>
      </w:pPr>
      <w:r>
        <w:rPr>
          <w:rFonts w:hint="eastAsia"/>
          <w:sz w:val="24"/>
        </w:rPr>
        <w:t>第三：感谢亲人朋友在我研究期间给予我的精神上和物质上的帮助和鼓励，让我的研究不会因为外界干扰或者物质原因而中断、落下进度甚至无法完成。</w:t>
      </w:r>
    </w:p>
    <w:p>
      <w:pPr>
        <w:tabs>
          <w:tab w:val="left" w:pos="360"/>
        </w:tabs>
        <w:spacing w:line="360" w:lineRule="auto"/>
        <w:ind w:firstLine="424" w:firstLineChars="177"/>
        <w:jc w:val="left"/>
        <w:rPr>
          <w:sz w:val="24"/>
        </w:rPr>
      </w:pPr>
      <w:r>
        <w:rPr>
          <w:rFonts w:hint="eastAsia"/>
          <w:sz w:val="24"/>
        </w:rPr>
        <w:t>在此，我衷心的感谢那些帮助我的人，谢谢你们。</w:t>
      </w:r>
    </w:p>
    <w:p/>
    <w:p/>
    <w:sectPr>
      <w:pgSz w:w="11906" w:h="16838"/>
      <w:pgMar w:top="1418" w:right="1134" w:bottom="1134" w:left="1134" w:header="1077" w:footer="992" w:gutter="0"/>
      <w:pgNumType w:fmt="numberInDash"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6400" w:firstLineChars="3200"/>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147955</wp:posOffset>
              </wp:positionV>
              <wp:extent cx="5943600" cy="0"/>
              <wp:effectExtent l="9525" t="5080" r="9525" b="13970"/>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11.65pt;height:0pt;width:468pt;z-index:251659264;mso-width-relative:page;mso-height-relative:page;" filled="f" stroked="t" coordsize="21600,21600" o:gfxdata="UEsDBAoAAAAAAIdO4kAAAAAAAAAAAAAAAAAEAAAAZHJzL1BLAwQUAAAACACHTuJAP81bnNMAAAAG&#10;AQAADwAAAGRycy9kb3ducmV2LnhtbE2PzU7DMBCE70i8g7VIXCpqN5EqSOP0AOTGhQLiuo23SUS8&#10;TmP3B56eRRzgODOrmW/L9dkP6khT7ANbWMwNKOImuJ5bC68v9c0tqJiQHQ6BycInRVhXlxclFi6c&#10;+JmOm9QqKeFYoIUupbHQOjYdeYzzMBJLtguTxyRyarWb8CTlftCZMUvtsWdZ6HCk+46aj83BW4j1&#10;G+3rr1kzM+95GyjbPzw9orXXVwuzApXonP6O4Qdf0KESpm04sItqsCCPJAtZnoOS9C5firH9NXRV&#10;6v/41TdQSwMEFAAAAAgAh07iQIvMW9nmAQAArAMAAA4AAABkcnMvZTJvRG9jLnhtbK1TwW4TMRC9&#10;I/EPlu9kk0AKXWXTQ6JyKRCp7Qc4Xm/WwvZYHieb/AQ/gMQNThy58zeUz2DsTdJSLj2wB8vjmXkz&#10;783s9GJnDduqgBpcxUeDIWfKSai1W1f89ubyxRvOMApXCwNOVXyvkF/Mnj+bdr5UY2jB1CowAnFY&#10;dr7ibYy+LAqUrbICB+CVI2cDwYpIZlgXdRAdoVtTjIfDs6KDUPsAUiHS66J38gNieAogNI2WagFy&#10;Y5WLPWpQRkSihK32yGe526ZRMn5oGlSRmYoT05hPKkL3VTqL2VSU6yB8q+WhBfGUFh5xskI7KnqC&#10;Wogo2Cbof6CslgEQmjiQYIueSFaEWIyGj7S5boVXmQtJjf4kOv4/WPl+uwxM17QJrzlzwtLE7z7/&#10;+PXp6++fX+i8+/6NkYdk6jyWFD13y5CIyp279lcgPyJzMG+FW6vc7s3eE8QoZRR/pSQDPRVbde+g&#10;phixiZA12zXBJkhSg+3yaPan0ahdZJIeJ+evXp4NaWry6CtEeUz0AeNbBZalS8WNdkk1UYrtFcbU&#10;iCiPIenZwaU2Jk/eONZV/HwynuQEBKPr5ExhGNaruQlsK9Lu5C+zIs/DsAAbV/dFjDuQTjx7xVZQ&#10;75fhKAYNMXdzWLi0JQ/tnH3/k8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NW5zTAAAABgEA&#10;AA8AAAAAAAAAAQAgAAAAIgAAAGRycy9kb3ducmV2LnhtbFBLAQIUABQAAAAIAIdO4kCLzFvZ5gEA&#10;AKwDAAAOAAAAAAAAAAEAIAAAACIBAABkcnMvZTJvRG9jLnhtbFBLBQYAAAAABgAGAFkBAAB6BQAA&#10;AAA=&#10;">
              <v:fill on="f" focussize="0,0"/>
              <v:stroke color="#000000" joinstyle="round"/>
              <v:imagedata o:title=""/>
              <o:lock v:ext="edit" aspectratio="f"/>
            </v:line>
          </w:pict>
        </mc:Fallback>
      </mc:AlternateContent>
    </w:r>
  </w:p>
  <w:p>
    <w:pPr>
      <w:framePr w:wrap="around" w:vAnchor="text" w:hAnchor="margin" w:xAlign="right" w:y="1"/>
      <w:rPr>
        <w:rStyle w:val="26"/>
      </w:rPr>
    </w:pPr>
    <w:r>
      <w:rPr>
        <w:rStyle w:val="26"/>
      </w:rPr>
      <w:fldChar w:fldCharType="begin"/>
    </w:r>
    <w:r>
      <w:rPr>
        <w:rStyle w:val="26"/>
      </w:rPr>
      <w:instrText xml:space="preserve">PAGE  </w:instrText>
    </w:r>
    <w:r>
      <w:rPr>
        <w:rStyle w:val="26"/>
      </w:rPr>
      <w:fldChar w:fldCharType="separate"/>
    </w:r>
    <w:r>
      <w:rPr>
        <w:rStyle w:val="26"/>
      </w:rPr>
      <w:t>ii</w:t>
    </w:r>
    <w:r>
      <w:rPr>
        <w:rStyle w:val="26"/>
      </w:rPr>
      <w:fldChar w:fldCharType="end"/>
    </w:r>
  </w:p>
  <w:p>
    <w:pPr>
      <w:ind w:right="360" w:firstLine="6720" w:firstLineChars="3200"/>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26"/>
      </w:rPr>
    </w:pPr>
    <w:r>
      <w:rPr>
        <w:rStyle w:val="26"/>
      </w:rPr>
      <w:fldChar w:fldCharType="begin"/>
    </w:r>
    <w:r>
      <w:rPr>
        <w:rStyle w:val="26"/>
      </w:rPr>
      <w:instrText xml:space="preserve">PAGE  </w:instrText>
    </w:r>
    <w:r>
      <w:rPr>
        <w:rStyle w:val="26"/>
      </w:rPr>
      <w:fldChar w:fldCharType="end"/>
    </w:r>
  </w:p>
  <w:p>
    <w:pP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object>
        <v:shape id="_x0000_i1025" o:spt="75" type="#_x0000_t75" style="height:33.8pt;width:174.05pt;" o:ole="t" filled="f" o:preferrelative="t" stroked="f" coordsize="21600,21600">
          <v:path/>
          <v:fill on="f" focussize="0,0"/>
          <v:stroke on="f" joinstyle="miter"/>
          <v:imagedata r:id="rId2" o:title=""/>
          <o:lock v:ext="edit" aspectratio="t"/>
          <w10:wrap type="none"/>
          <w10:anchorlock/>
        </v:shape>
        <o:OLEObject Type="Embed" ProgID="Imaging.Document" ShapeID="_x0000_i1025" DrawAspect="Content" ObjectID="_1468075725" r:id="rId1">
          <o:LockedField>false</o:LockedField>
        </o:OLEObject>
      </w:object>
    </w:r>
    <w:r>
      <w:rPr>
        <w:rFonts w:hint="eastAsia"/>
      </w:rPr>
      <w:t xml:space="preserve">                          </w:t>
    </w:r>
    <w:r>
      <w:rPr>
        <w:rFonts w:hint="eastAsia"/>
        <w:sz w:val="28"/>
      </w:rPr>
      <w:t>毕业设计（论文）报告纸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970"/>
    <w:multiLevelType w:val="multilevel"/>
    <w:tmpl w:val="06854970"/>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319301E"/>
    <w:multiLevelType w:val="multilevel"/>
    <w:tmpl w:val="2319301E"/>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3B51464E"/>
    <w:multiLevelType w:val="multilevel"/>
    <w:tmpl w:val="3B51464E"/>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64D643A6"/>
    <w:multiLevelType w:val="multilevel"/>
    <w:tmpl w:val="64D643A6"/>
    <w:lvl w:ilvl="0" w:tentative="0">
      <w:start w:val="1"/>
      <w:numFmt w:val="decimal"/>
      <w:lvlText w:val="（%1）"/>
      <w:lvlJc w:val="left"/>
      <w:pPr>
        <w:ind w:left="1140" w:hanging="720"/>
      </w:pPr>
      <w:rPr>
        <w:rFonts w:hint="default"/>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E84030E"/>
    <w:multiLevelType w:val="multilevel"/>
    <w:tmpl w:val="6E84030E"/>
    <w:lvl w:ilvl="0" w:tentative="0">
      <w:start w:val="1"/>
      <w:numFmt w:val="decimal"/>
      <w:lvlText w:val="3.1.%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26B3AF9"/>
    <w:multiLevelType w:val="multilevel"/>
    <w:tmpl w:val="726B3AF9"/>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B_mobile">
    <w15:presenceInfo w15:providerId="None" w15:userId="CB_mobi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61"/>
    <w:rsid w:val="000A2798"/>
    <w:rsid w:val="00114EEE"/>
    <w:rsid w:val="00183703"/>
    <w:rsid w:val="001D353F"/>
    <w:rsid w:val="00214D7A"/>
    <w:rsid w:val="00654977"/>
    <w:rsid w:val="008403AB"/>
    <w:rsid w:val="00871B2C"/>
    <w:rsid w:val="008E388F"/>
    <w:rsid w:val="00A9210E"/>
    <w:rsid w:val="00C43F4F"/>
    <w:rsid w:val="00C93407"/>
    <w:rsid w:val="00D75785"/>
    <w:rsid w:val="00D7603A"/>
    <w:rsid w:val="00DC0A17"/>
    <w:rsid w:val="00DC1D61"/>
    <w:rsid w:val="00E05604"/>
    <w:rsid w:val="00E81B10"/>
    <w:rsid w:val="00FD5233"/>
    <w:rsid w:val="7CDE0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0"/>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3"/>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4"/>
    <w:semiHidden/>
    <w:uiPriority w:val="0"/>
    <w:pPr>
      <w:jc w:val="left"/>
    </w:pPr>
  </w:style>
  <w:style w:type="paragraph" w:styleId="6">
    <w:name w:val="Body Text Indent"/>
    <w:basedOn w:val="1"/>
    <w:link w:val="26"/>
    <w:uiPriority w:val="0"/>
    <w:pPr>
      <w:spacing w:line="440" w:lineRule="atLeast"/>
      <w:ind w:firstLine="480" w:firstLineChars="200"/>
    </w:pPr>
    <w:rPr>
      <w:sz w:val="24"/>
    </w:rPr>
  </w:style>
  <w:style w:type="paragraph" w:styleId="7">
    <w:name w:val="Balloon Text"/>
    <w:basedOn w:val="1"/>
    <w:link w:val="25"/>
    <w:semiHidden/>
    <w:uiPriority w:val="0"/>
    <w:rPr>
      <w:sz w:val="18"/>
      <w:szCs w:val="18"/>
    </w:rPr>
  </w:style>
  <w:style w:type="paragraph" w:styleId="8">
    <w:name w:val="footer"/>
    <w:basedOn w:val="1"/>
    <w:link w:val="20"/>
    <w:unhideWhenUsed/>
    <w:uiPriority w:val="0"/>
    <w:pPr>
      <w:tabs>
        <w:tab w:val="center" w:pos="4153"/>
        <w:tab w:val="right" w:pos="8306"/>
      </w:tabs>
      <w:snapToGrid w:val="0"/>
      <w:jc w:val="left"/>
    </w:pPr>
    <w:rPr>
      <w:sz w:val="18"/>
      <w:szCs w:val="18"/>
    </w:rPr>
  </w:style>
  <w:style w:type="paragraph" w:styleId="9">
    <w:name w:val="header"/>
    <w:basedOn w:val="1"/>
    <w:link w:val="19"/>
    <w:unhideWhenUsed/>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annotation subject"/>
    <w:basedOn w:val="5"/>
    <w:next w:val="5"/>
    <w:link w:val="30"/>
    <w:uiPriority w:val="0"/>
    <w:rPr>
      <w:b/>
      <w:bCs/>
    </w:rPr>
  </w:style>
  <w:style w:type="table" w:styleId="14">
    <w:name w:val="Table Grid"/>
    <w:basedOn w:val="13"/>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uiPriority w:val="0"/>
  </w:style>
  <w:style w:type="character" w:styleId="17">
    <w:name w:val="Hyperlink"/>
    <w:uiPriority w:val="99"/>
    <w:rPr>
      <w:color w:val="0563C1"/>
      <w:u w:val="single"/>
    </w:rPr>
  </w:style>
  <w:style w:type="character" w:styleId="18">
    <w:name w:val="annotation reference"/>
    <w:semiHidden/>
    <w:uiPriority w:val="0"/>
    <w:rPr>
      <w:sz w:val="21"/>
      <w:szCs w:val="21"/>
    </w:rPr>
  </w:style>
  <w:style w:type="character" w:customStyle="1" w:styleId="19">
    <w:name w:val="页眉 Char"/>
    <w:basedOn w:val="15"/>
    <w:link w:val="9"/>
    <w:uiPriority w:val="99"/>
    <w:rPr>
      <w:sz w:val="18"/>
      <w:szCs w:val="18"/>
    </w:rPr>
  </w:style>
  <w:style w:type="character" w:customStyle="1" w:styleId="20">
    <w:name w:val="页脚 Char"/>
    <w:basedOn w:val="15"/>
    <w:link w:val="8"/>
    <w:uiPriority w:val="99"/>
    <w:rPr>
      <w:sz w:val="18"/>
      <w:szCs w:val="18"/>
    </w:rPr>
  </w:style>
  <w:style w:type="character" w:customStyle="1" w:styleId="21">
    <w:name w:val="标题 1 Char"/>
    <w:basedOn w:val="15"/>
    <w:link w:val="2"/>
    <w:uiPriority w:val="0"/>
    <w:rPr>
      <w:rFonts w:ascii="Times New Roman" w:hAnsi="Times New Roman" w:eastAsia="宋体" w:cs="Times New Roman"/>
      <w:b/>
      <w:bCs/>
      <w:kern w:val="44"/>
      <w:sz w:val="44"/>
      <w:szCs w:val="44"/>
    </w:rPr>
  </w:style>
  <w:style w:type="character" w:customStyle="1" w:styleId="22">
    <w:name w:val="标题 2 Char"/>
    <w:basedOn w:val="15"/>
    <w:link w:val="3"/>
    <w:semiHidden/>
    <w:uiPriority w:val="0"/>
    <w:rPr>
      <w:rFonts w:ascii="Calibri Light" w:hAnsi="Calibri Light" w:eastAsia="宋体" w:cs="Times New Roman"/>
      <w:b/>
      <w:bCs/>
      <w:sz w:val="32"/>
      <w:szCs w:val="32"/>
    </w:rPr>
  </w:style>
  <w:style w:type="character" w:customStyle="1" w:styleId="23">
    <w:name w:val="标题 3 Char"/>
    <w:basedOn w:val="15"/>
    <w:link w:val="4"/>
    <w:semiHidden/>
    <w:uiPriority w:val="0"/>
    <w:rPr>
      <w:rFonts w:ascii="Times New Roman" w:hAnsi="Times New Roman" w:eastAsia="宋体" w:cs="Times New Roman"/>
      <w:b/>
      <w:bCs/>
      <w:sz w:val="32"/>
      <w:szCs w:val="32"/>
    </w:rPr>
  </w:style>
  <w:style w:type="character" w:customStyle="1" w:styleId="24">
    <w:name w:val="批注文字 Char"/>
    <w:basedOn w:val="15"/>
    <w:link w:val="5"/>
    <w:semiHidden/>
    <w:uiPriority w:val="0"/>
    <w:rPr>
      <w:rFonts w:ascii="Times New Roman" w:hAnsi="Times New Roman" w:eastAsia="宋体" w:cs="Times New Roman"/>
      <w:szCs w:val="24"/>
    </w:rPr>
  </w:style>
  <w:style w:type="character" w:customStyle="1" w:styleId="25">
    <w:name w:val="批注框文本 Char"/>
    <w:basedOn w:val="15"/>
    <w:link w:val="7"/>
    <w:semiHidden/>
    <w:uiPriority w:val="0"/>
    <w:rPr>
      <w:rFonts w:ascii="Times New Roman" w:hAnsi="Times New Roman" w:eastAsia="宋体" w:cs="Times New Roman"/>
      <w:sz w:val="18"/>
      <w:szCs w:val="18"/>
    </w:rPr>
  </w:style>
  <w:style w:type="character" w:customStyle="1" w:styleId="26">
    <w:name w:val="正文文本缩进 Char"/>
    <w:basedOn w:val="15"/>
    <w:link w:val="6"/>
    <w:uiPriority w:val="0"/>
    <w:rPr>
      <w:rFonts w:ascii="Times New Roman" w:hAnsi="Times New Roman" w:eastAsia="宋体" w:cs="Times New Roman"/>
      <w:sz w:val="24"/>
      <w:szCs w:val="24"/>
    </w:rPr>
  </w:style>
  <w:style w:type="paragraph" w:customStyle="1" w:styleId="27">
    <w:name w:val="表内文字"/>
    <w:basedOn w:val="1"/>
    <w:uiPriority w:val="0"/>
    <w:pPr>
      <w:overflowPunct w:val="0"/>
      <w:autoSpaceDE w:val="0"/>
      <w:autoSpaceDN w:val="0"/>
      <w:adjustRightInd w:val="0"/>
      <w:spacing w:line="314" w:lineRule="exact"/>
      <w:jc w:val="left"/>
      <w:textAlignment w:val="baseline"/>
    </w:pPr>
    <w:rPr>
      <w:sz w:val="15"/>
      <w:szCs w:val="20"/>
    </w:rPr>
  </w:style>
  <w:style w:type="paragraph" w:customStyle="1" w:styleId="28">
    <w:name w:val="Char"/>
    <w:basedOn w:val="1"/>
    <w:uiPriority w:val="0"/>
  </w:style>
  <w:style w:type="paragraph" w:customStyle="1" w:styleId="29">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30">
    <w:name w:val="批注主题 Char"/>
    <w:basedOn w:val="24"/>
    <w:link w:val="12"/>
    <w:uiPriority w:val="0"/>
    <w:rPr>
      <w:rFonts w:ascii="Times New Roman" w:hAnsi="Times New Roman" w:eastAsia="宋体" w:cs="Times New Roman"/>
      <w:b/>
      <w:bCs/>
      <w:szCs w:val="24"/>
    </w:rPr>
  </w:style>
  <w:style w:type="character" w:customStyle="1" w:styleId="31">
    <w:name w:val="sentence"/>
    <w:uiPriority w:val="0"/>
  </w:style>
  <w:style w:type="paragraph" w:customStyle="1" w:styleId="3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theme" Target="theme/theme1.xml"/><Relationship Id="rId5" Type="http://schemas.openxmlformats.org/officeDocument/2006/relationships/footer" Target="footer2.xml"/><Relationship Id="rId45" Type="http://schemas.microsoft.com/office/2011/relationships/people" Target="people.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6.png"/><Relationship Id="rId4" Type="http://schemas.openxmlformats.org/officeDocument/2006/relationships/footer" Target="footer1.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emf"/><Relationship Id="rId35" Type="http://schemas.openxmlformats.org/officeDocument/2006/relationships/oleObject" Target="embeddings/oleObject10.bin"/><Relationship Id="rId34" Type="http://schemas.openxmlformats.org/officeDocument/2006/relationships/image" Target="media/image21.png"/><Relationship Id="rId33" Type="http://schemas.openxmlformats.org/officeDocument/2006/relationships/image" Target="media/image20.emf"/><Relationship Id="rId32" Type="http://schemas.openxmlformats.org/officeDocument/2006/relationships/oleObject" Target="embeddings/oleObject9.bin"/><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emf"/><Relationship Id="rId27" Type="http://schemas.openxmlformats.org/officeDocument/2006/relationships/oleObject" Target="embeddings/oleObject8.bin"/><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0DF8BA-ABA9-432D-B6A7-CC83602A280A}">
  <ds:schemaRefs/>
</ds:datastoreItem>
</file>

<file path=docProps/app.xml><?xml version="1.0" encoding="utf-8"?>
<Properties xmlns="http://schemas.openxmlformats.org/officeDocument/2006/extended-properties" xmlns:vt="http://schemas.openxmlformats.org/officeDocument/2006/docPropsVTypes">
  <Template>Normal</Template>
  <Pages>32</Pages>
  <Words>2325</Words>
  <Characters>13259</Characters>
  <Lines>110</Lines>
  <Paragraphs>31</Paragraphs>
  <TotalTime>103</TotalTime>
  <ScaleCrop>false</ScaleCrop>
  <LinksUpToDate>false</LinksUpToDate>
  <CharactersWithSpaces>15553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2016-06-10T10:47:00Z</dcterms:created>
  <dc:creator>肖端桂</dc:creator>
  <cp:lastModifiedBy>兮月</cp:lastModifiedBy>
  <dcterms:modified xsi:type="dcterms:W3CDTF">2021-01-27T07:46:45Z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